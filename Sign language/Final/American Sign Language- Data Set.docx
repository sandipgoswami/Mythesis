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B2D32" w14:textId="21165667" w:rsidR="009C5A4A" w:rsidRDefault="00930322" w:rsidP="00930322">
      <w:pPr>
        <w:jc w:val="center"/>
        <w:rPr>
          <w:rFonts w:ascii="Times New Roman" w:hAnsi="Times New Roman" w:cs="Times New Roman"/>
          <w:b/>
          <w:sz w:val="44"/>
          <w:lang w:val="en-US"/>
        </w:rPr>
      </w:pPr>
      <w:r w:rsidRPr="00930322">
        <w:rPr>
          <w:rFonts w:ascii="Times New Roman" w:hAnsi="Times New Roman" w:cs="Times New Roman"/>
          <w:b/>
          <w:sz w:val="44"/>
          <w:lang w:val="en-US"/>
        </w:rPr>
        <w:t>Chapter 3</w:t>
      </w:r>
    </w:p>
    <w:p w14:paraId="2B9D761B" w14:textId="0DC41303" w:rsidR="00930322" w:rsidRDefault="00930322" w:rsidP="00930322">
      <w:pPr>
        <w:jc w:val="center"/>
        <w:rPr>
          <w:rFonts w:ascii="Times New Roman" w:hAnsi="Times New Roman" w:cs="Times New Roman"/>
          <w:b/>
          <w:sz w:val="44"/>
          <w:lang w:val="en-US"/>
        </w:rPr>
      </w:pPr>
      <w:r w:rsidRPr="00930322">
        <w:rPr>
          <w:rFonts w:ascii="Times New Roman" w:hAnsi="Times New Roman" w:cs="Times New Roman"/>
          <w:b/>
          <w:sz w:val="44"/>
          <w:lang w:val="en-US"/>
        </w:rPr>
        <w:t>Data set</w:t>
      </w:r>
    </w:p>
    <w:p w14:paraId="361A14E9" w14:textId="77777777" w:rsidR="0050713D" w:rsidRPr="00930322" w:rsidRDefault="0050713D" w:rsidP="00930322">
      <w:pPr>
        <w:jc w:val="center"/>
        <w:rPr>
          <w:rFonts w:ascii="Times New Roman" w:hAnsi="Times New Roman" w:cs="Times New Roman"/>
          <w:b/>
          <w:sz w:val="44"/>
          <w:lang w:val="en-US"/>
        </w:rPr>
      </w:pPr>
    </w:p>
    <w:p w14:paraId="767A1557" w14:textId="6458540D" w:rsidR="004F5062" w:rsidRPr="00EA292E" w:rsidRDefault="008030D0" w:rsidP="004D3B17">
      <w:pPr>
        <w:rPr>
          <w:rFonts w:ascii="Times New Roman" w:hAnsi="Times New Roman" w:cs="Times New Roman"/>
          <w:b/>
          <w:sz w:val="36"/>
          <w:lang w:val="en-US"/>
        </w:rPr>
      </w:pPr>
      <w:r>
        <w:rPr>
          <w:rFonts w:ascii="Times New Roman" w:hAnsi="Times New Roman" w:cs="Times New Roman"/>
          <w:b/>
          <w:sz w:val="36"/>
          <w:lang w:val="en-US"/>
        </w:rPr>
        <w:t xml:space="preserve">3.1 </w:t>
      </w:r>
      <w:r w:rsidR="004F5062" w:rsidRPr="00EA292E">
        <w:rPr>
          <w:rFonts w:ascii="Times New Roman" w:hAnsi="Times New Roman" w:cs="Times New Roman"/>
          <w:b/>
          <w:sz w:val="36"/>
          <w:lang w:val="en-US"/>
        </w:rPr>
        <w:t>American Sign Language</w:t>
      </w:r>
      <w:del w:id="0" w:author="Kalpdrum Passi" w:date="2018-11-16T18:19:00Z">
        <w:r w:rsidR="004F5062" w:rsidRPr="00EA292E" w:rsidDel="00BA381E">
          <w:rPr>
            <w:rFonts w:ascii="Times New Roman" w:hAnsi="Times New Roman" w:cs="Times New Roman"/>
            <w:b/>
            <w:sz w:val="36"/>
            <w:lang w:val="en-US"/>
          </w:rPr>
          <w:delText>:</w:delText>
        </w:r>
      </w:del>
    </w:p>
    <w:p w14:paraId="4491A7A9" w14:textId="390E4FBC" w:rsidR="00B22E43" w:rsidRPr="00315CB1" w:rsidRDefault="00B22E43" w:rsidP="00653169">
      <w:pPr>
        <w:spacing w:line="480" w:lineRule="auto"/>
        <w:jc w:val="both"/>
        <w:rPr>
          <w:rFonts w:ascii="Times New Roman" w:hAnsi="Times New Roman" w:cs="Times New Roman"/>
          <w:b/>
          <w:sz w:val="28"/>
          <w:lang w:val="en-US"/>
        </w:rPr>
      </w:pPr>
      <w:r w:rsidRPr="00B22E43">
        <w:rPr>
          <w:rFonts w:ascii="Times New Roman" w:hAnsi="Times New Roman" w:cs="Times New Roman"/>
          <w:sz w:val="24"/>
          <w:lang w:val="en-US"/>
        </w:rPr>
        <w:t xml:space="preserve">American sign language </w:t>
      </w:r>
      <w:r w:rsidR="00BA381E">
        <w:rPr>
          <w:rFonts w:ascii="Times New Roman" w:hAnsi="Times New Roman" w:cs="Times New Roman"/>
          <w:sz w:val="24"/>
          <w:lang w:val="en-US"/>
        </w:rPr>
        <w:t xml:space="preserve">[13] </w:t>
      </w:r>
      <w:r w:rsidRPr="00B22E43">
        <w:rPr>
          <w:rFonts w:ascii="Times New Roman" w:hAnsi="Times New Roman" w:cs="Times New Roman"/>
          <w:sz w:val="24"/>
          <w:lang w:val="en-US"/>
        </w:rPr>
        <w:t>is us</w:t>
      </w:r>
      <w:r w:rsidR="00BA381E">
        <w:rPr>
          <w:rFonts w:ascii="Times New Roman" w:hAnsi="Times New Roman" w:cs="Times New Roman"/>
          <w:sz w:val="24"/>
          <w:lang w:val="en-US"/>
        </w:rPr>
        <w:t>ed</w:t>
      </w:r>
      <w:r w:rsidRPr="00B22E43">
        <w:rPr>
          <w:rFonts w:ascii="Times New Roman" w:hAnsi="Times New Roman" w:cs="Times New Roman"/>
          <w:sz w:val="24"/>
          <w:lang w:val="en-US"/>
        </w:rPr>
        <w:t xml:space="preserve"> to communicate between deaf community and normal community. However, there are only 2.5 million ~ 5.0 million </w:t>
      </w:r>
      <w:r w:rsidR="00BA381E">
        <w:rPr>
          <w:rFonts w:ascii="Times New Roman" w:hAnsi="Times New Roman" w:cs="Times New Roman"/>
          <w:sz w:val="24"/>
          <w:lang w:val="en-US"/>
        </w:rPr>
        <w:t xml:space="preserve">who </w:t>
      </w:r>
      <w:r w:rsidRPr="00B22E43">
        <w:rPr>
          <w:rFonts w:ascii="Times New Roman" w:hAnsi="Times New Roman" w:cs="Times New Roman"/>
          <w:sz w:val="24"/>
          <w:lang w:val="en-US"/>
        </w:rPr>
        <w:t xml:space="preserve">speak </w:t>
      </w:r>
      <w:r w:rsidR="00BA381E">
        <w:rPr>
          <w:rFonts w:ascii="Times New Roman" w:hAnsi="Times New Roman" w:cs="Times New Roman"/>
          <w:sz w:val="24"/>
          <w:lang w:val="en-US"/>
        </w:rPr>
        <w:t xml:space="preserve">sign language </w:t>
      </w:r>
      <w:r w:rsidRPr="00B22E43">
        <w:rPr>
          <w:rFonts w:ascii="Times New Roman" w:hAnsi="Times New Roman" w:cs="Times New Roman"/>
          <w:sz w:val="24"/>
          <w:lang w:val="en-US"/>
        </w:rPr>
        <w:t>which significantly limit</w:t>
      </w:r>
      <w:r w:rsidR="00BA381E">
        <w:rPr>
          <w:rFonts w:ascii="Times New Roman" w:hAnsi="Times New Roman" w:cs="Times New Roman"/>
          <w:sz w:val="24"/>
          <w:lang w:val="en-US"/>
        </w:rPr>
        <w:t>s</w:t>
      </w:r>
      <w:r w:rsidRPr="00B22E43">
        <w:rPr>
          <w:rFonts w:ascii="Times New Roman" w:hAnsi="Times New Roman" w:cs="Times New Roman"/>
          <w:sz w:val="24"/>
          <w:lang w:val="en-US"/>
        </w:rPr>
        <w:t xml:space="preserve"> the number of </w:t>
      </w:r>
      <w:r w:rsidR="00BA381E">
        <w:rPr>
          <w:rFonts w:ascii="Times New Roman" w:hAnsi="Times New Roman" w:cs="Times New Roman"/>
          <w:sz w:val="24"/>
          <w:lang w:val="en-US"/>
        </w:rPr>
        <w:t>people</w:t>
      </w:r>
      <w:r w:rsidR="00BA381E" w:rsidRPr="00B22E43">
        <w:rPr>
          <w:rFonts w:ascii="Times New Roman" w:hAnsi="Times New Roman" w:cs="Times New Roman"/>
          <w:sz w:val="24"/>
          <w:lang w:val="en-US"/>
        </w:rPr>
        <w:t xml:space="preserve"> </w:t>
      </w:r>
      <w:r w:rsidRPr="00B22E43">
        <w:rPr>
          <w:rFonts w:ascii="Times New Roman" w:hAnsi="Times New Roman" w:cs="Times New Roman"/>
          <w:sz w:val="24"/>
          <w:lang w:val="en-US"/>
        </w:rPr>
        <w:t xml:space="preserve">they can easily communicate with </w:t>
      </w:r>
      <w:r>
        <w:rPr>
          <w:rFonts w:ascii="Times New Roman" w:hAnsi="Times New Roman" w:cs="Times New Roman"/>
          <w:sz w:val="24"/>
          <w:lang w:val="en-US"/>
        </w:rPr>
        <w:t>[1</w:t>
      </w:r>
      <w:r w:rsidR="00351EF7">
        <w:rPr>
          <w:rFonts w:ascii="Times New Roman" w:hAnsi="Times New Roman" w:cs="Times New Roman"/>
          <w:sz w:val="24"/>
          <w:lang w:val="en-US"/>
        </w:rPr>
        <w:t>2</w:t>
      </w:r>
      <w:r>
        <w:rPr>
          <w:rFonts w:ascii="Times New Roman" w:hAnsi="Times New Roman" w:cs="Times New Roman"/>
          <w:sz w:val="24"/>
          <w:lang w:val="en-US"/>
        </w:rPr>
        <w:t>].</w:t>
      </w:r>
    </w:p>
    <w:p w14:paraId="5AD58B04" w14:textId="7133CF02" w:rsidR="00653169" w:rsidRDefault="00653169" w:rsidP="004F5062">
      <w:pPr>
        <w:autoSpaceDE w:val="0"/>
        <w:autoSpaceDN w:val="0"/>
        <w:adjustRightInd w:val="0"/>
        <w:spacing w:after="0" w:line="480" w:lineRule="auto"/>
        <w:jc w:val="both"/>
        <w:rPr>
          <w:rFonts w:ascii="Times New Roman" w:hAnsi="Times New Roman" w:cs="Times New Roman"/>
          <w:color w:val="000000" w:themeColor="text1"/>
        </w:rPr>
      </w:pPr>
      <w:r>
        <w:rPr>
          <w:noProof/>
        </w:rPr>
        <w:drawing>
          <wp:inline distT="0" distB="0" distL="0" distR="0" wp14:anchorId="2874B753" wp14:editId="4882B5D3">
            <wp:extent cx="5731510" cy="36880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88080"/>
                    </a:xfrm>
                    <a:prstGeom prst="rect">
                      <a:avLst/>
                    </a:prstGeom>
                    <a:noFill/>
                    <a:ln>
                      <a:noFill/>
                    </a:ln>
                  </pic:spPr>
                </pic:pic>
              </a:graphicData>
            </a:graphic>
          </wp:inline>
        </w:drawing>
      </w:r>
    </w:p>
    <w:p w14:paraId="4D430566" w14:textId="59A51763" w:rsidR="00653169" w:rsidRDefault="00653169" w:rsidP="00653169">
      <w:pPr>
        <w:jc w:val="center"/>
        <w:rPr>
          <w:b/>
          <w:lang w:val="en-US"/>
        </w:rPr>
      </w:pPr>
      <w:r>
        <w:rPr>
          <w:b/>
          <w:lang w:val="en-US"/>
        </w:rPr>
        <w:t>American Sign language Manual Alphabet [</w:t>
      </w:r>
      <w:r w:rsidR="00351EF7">
        <w:rPr>
          <w:b/>
          <w:lang w:val="en-US"/>
        </w:rPr>
        <w:t>13</w:t>
      </w:r>
      <w:r>
        <w:rPr>
          <w:b/>
          <w:lang w:val="en-US"/>
        </w:rPr>
        <w:t>].</w:t>
      </w:r>
    </w:p>
    <w:p w14:paraId="7AE1BE60" w14:textId="34A714A6" w:rsidR="00016340" w:rsidRDefault="00016340" w:rsidP="00016340">
      <w:pPr>
        <w:spacing w:line="480" w:lineRule="auto"/>
        <w:jc w:val="both"/>
        <w:rPr>
          <w:rFonts w:ascii="Times New Roman" w:hAnsi="Times New Roman" w:cs="Times New Roman"/>
          <w:color w:val="000000" w:themeColor="text1"/>
        </w:rPr>
      </w:pPr>
      <w:r w:rsidRPr="006239BB">
        <w:rPr>
          <w:rFonts w:ascii="Times New Roman" w:hAnsi="Times New Roman" w:cs="Times New Roman"/>
          <w:color w:val="000000" w:themeColor="text1"/>
        </w:rPr>
        <w:t xml:space="preserve">American Sign Language is implemented from French sign language which was introduced by Thomas </w:t>
      </w:r>
      <w:proofErr w:type="spellStart"/>
      <w:r w:rsidRPr="006239BB">
        <w:rPr>
          <w:rFonts w:ascii="Times New Roman" w:hAnsi="Times New Roman" w:cs="Times New Roman"/>
          <w:color w:val="000000" w:themeColor="text1"/>
        </w:rPr>
        <w:t>Hopins</w:t>
      </w:r>
      <w:proofErr w:type="spellEnd"/>
      <w:r w:rsidRPr="006239BB">
        <w:rPr>
          <w:rFonts w:ascii="Times New Roman" w:hAnsi="Times New Roman" w:cs="Times New Roman"/>
          <w:color w:val="000000" w:themeColor="text1"/>
        </w:rPr>
        <w:t xml:space="preserve"> Gallaudet in United States</w:t>
      </w:r>
      <w:ins w:id="1" w:author="Kalpdrum Passi" w:date="2018-11-16T18:21:00Z">
        <w:r w:rsidR="00BA381E">
          <w:rPr>
            <w:rFonts w:ascii="Times New Roman" w:hAnsi="Times New Roman" w:cs="Times New Roman"/>
            <w:color w:val="000000" w:themeColor="text1"/>
          </w:rPr>
          <w:t xml:space="preserve"> [?]</w:t>
        </w:r>
      </w:ins>
      <w:r w:rsidRPr="006239BB">
        <w:rPr>
          <w:rFonts w:ascii="Times New Roman" w:hAnsi="Times New Roman" w:cs="Times New Roman"/>
          <w:color w:val="000000" w:themeColor="text1"/>
        </w:rPr>
        <w:t xml:space="preserve">. ASL is </w:t>
      </w:r>
      <w:proofErr w:type="gramStart"/>
      <w:r w:rsidRPr="006239BB">
        <w:rPr>
          <w:rFonts w:ascii="Times New Roman" w:hAnsi="Times New Roman" w:cs="Times New Roman"/>
          <w:color w:val="000000" w:themeColor="text1"/>
        </w:rPr>
        <w:t>similar to</w:t>
      </w:r>
      <w:proofErr w:type="gramEnd"/>
      <w:r w:rsidRPr="006239BB">
        <w:rPr>
          <w:rFonts w:ascii="Times New Roman" w:hAnsi="Times New Roman" w:cs="Times New Roman"/>
          <w:color w:val="000000" w:themeColor="text1"/>
        </w:rPr>
        <w:t xml:space="preserve"> French sign language; </w:t>
      </w:r>
      <w:r w:rsidR="00BA381E">
        <w:rPr>
          <w:rFonts w:ascii="Times New Roman" w:hAnsi="Times New Roman" w:cs="Times New Roman"/>
          <w:color w:val="000000" w:themeColor="text1"/>
        </w:rPr>
        <w:t>i</w:t>
      </w:r>
      <w:r w:rsidRPr="006239BB">
        <w:rPr>
          <w:rFonts w:ascii="Times New Roman" w:hAnsi="Times New Roman" w:cs="Times New Roman"/>
          <w:color w:val="000000" w:themeColor="text1"/>
        </w:rPr>
        <w:t xml:space="preserve">ndividuals who speak American Sign Language </w:t>
      </w:r>
      <w:r w:rsidRPr="006239BB">
        <w:rPr>
          <w:rFonts w:ascii="Times New Roman" w:hAnsi="Times New Roman" w:cs="Times New Roman"/>
          <w:color w:val="000000" w:themeColor="text1"/>
        </w:rPr>
        <w:tab/>
        <w:t xml:space="preserve">are able to effectively communicate in French Sign Language. A variation of American Sign Language exits </w:t>
      </w:r>
      <w:r w:rsidR="00BA381E">
        <w:rPr>
          <w:rFonts w:ascii="Times New Roman" w:hAnsi="Times New Roman" w:cs="Times New Roman"/>
          <w:color w:val="000000" w:themeColor="text1"/>
        </w:rPr>
        <w:t>as there are</w:t>
      </w:r>
      <w:r w:rsidRPr="006239BB">
        <w:rPr>
          <w:rFonts w:ascii="Times New Roman" w:hAnsi="Times New Roman" w:cs="Times New Roman"/>
          <w:color w:val="000000" w:themeColor="text1"/>
        </w:rPr>
        <w:t xml:space="preserve"> variations between English spoken in England, United States or Australia, there are difference</w:t>
      </w:r>
      <w:r w:rsidR="00BA381E">
        <w:rPr>
          <w:rFonts w:ascii="Times New Roman" w:hAnsi="Times New Roman" w:cs="Times New Roman"/>
          <w:color w:val="000000" w:themeColor="text1"/>
        </w:rPr>
        <w:t>s</w:t>
      </w:r>
      <w:r w:rsidRPr="006239BB">
        <w:rPr>
          <w:rFonts w:ascii="Times New Roman" w:hAnsi="Times New Roman" w:cs="Times New Roman"/>
          <w:color w:val="000000" w:themeColor="text1"/>
        </w:rPr>
        <w:t xml:space="preserve"> in</w:t>
      </w:r>
      <w:r w:rsidR="00BA381E">
        <w:rPr>
          <w:rFonts w:ascii="Times New Roman" w:hAnsi="Times New Roman" w:cs="Times New Roman"/>
          <w:color w:val="000000" w:themeColor="text1"/>
        </w:rPr>
        <w:t xml:space="preserve"> their</w:t>
      </w:r>
      <w:r w:rsidRPr="006239BB">
        <w:rPr>
          <w:rFonts w:ascii="Times New Roman" w:hAnsi="Times New Roman" w:cs="Times New Roman"/>
          <w:color w:val="000000" w:themeColor="text1"/>
        </w:rPr>
        <w:t xml:space="preserve"> sign language</w:t>
      </w:r>
      <w:r w:rsidR="00BA381E">
        <w:rPr>
          <w:rFonts w:ascii="Times New Roman" w:hAnsi="Times New Roman" w:cs="Times New Roman"/>
          <w:color w:val="000000" w:themeColor="text1"/>
        </w:rPr>
        <w:t>s</w:t>
      </w:r>
      <w:r w:rsidRPr="006239BB">
        <w:rPr>
          <w:rFonts w:ascii="Times New Roman" w:hAnsi="Times New Roman" w:cs="Times New Roman"/>
          <w:color w:val="000000" w:themeColor="text1"/>
        </w:rPr>
        <w:t xml:space="preserve"> </w:t>
      </w:r>
      <w:r w:rsidR="009C5C5C">
        <w:rPr>
          <w:rFonts w:ascii="Times New Roman" w:hAnsi="Times New Roman" w:cs="Times New Roman"/>
          <w:color w:val="000000" w:themeColor="text1"/>
        </w:rPr>
        <w:t>[12]</w:t>
      </w:r>
      <w:r w:rsidRPr="006239BB">
        <w:rPr>
          <w:rFonts w:ascii="Times New Roman" w:hAnsi="Times New Roman" w:cs="Times New Roman"/>
          <w:color w:val="000000" w:themeColor="text1"/>
        </w:rPr>
        <w:t>.</w:t>
      </w:r>
    </w:p>
    <w:p w14:paraId="220EC065" w14:textId="04CBEEDD" w:rsidR="007F3DDD" w:rsidRDefault="007F3DDD" w:rsidP="00016340">
      <w:pPr>
        <w:spacing w:line="480" w:lineRule="auto"/>
        <w:jc w:val="both"/>
        <w:rPr>
          <w:b/>
          <w:lang w:val="en-US"/>
        </w:rPr>
      </w:pPr>
      <w:r>
        <w:rPr>
          <w:b/>
          <w:noProof/>
          <w:lang w:val="en-US"/>
        </w:rPr>
        <w:lastRenderedPageBreak/>
        <w:drawing>
          <wp:inline distT="0" distB="0" distL="0" distR="0" wp14:anchorId="142A48A3" wp14:editId="24EF20D9">
            <wp:extent cx="5791200"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2423160"/>
                    </a:xfrm>
                    <a:prstGeom prst="rect">
                      <a:avLst/>
                    </a:prstGeom>
                    <a:noFill/>
                    <a:ln>
                      <a:noFill/>
                    </a:ln>
                  </pic:spPr>
                </pic:pic>
              </a:graphicData>
            </a:graphic>
          </wp:inline>
        </w:drawing>
      </w:r>
    </w:p>
    <w:p w14:paraId="1E975972" w14:textId="781AD090" w:rsidR="007F3DDD" w:rsidRPr="007F3DDD" w:rsidRDefault="007F3DDD" w:rsidP="007F3DDD">
      <w:pPr>
        <w:spacing w:line="480" w:lineRule="auto"/>
        <w:jc w:val="center"/>
        <w:rPr>
          <w:b/>
          <w:lang w:val="en-US"/>
        </w:rPr>
      </w:pPr>
      <w:r w:rsidRPr="007F3DDD">
        <w:rPr>
          <w:b/>
          <w:lang w:val="en-US"/>
        </w:rPr>
        <w:t>Figure 1. American Si</w:t>
      </w:r>
      <w:r w:rsidR="00C50BAA">
        <w:rPr>
          <w:b/>
          <w:lang w:val="en-US"/>
        </w:rPr>
        <w:t>gn</w:t>
      </w:r>
      <w:r w:rsidRPr="007F3DDD">
        <w:rPr>
          <w:b/>
          <w:lang w:val="en-US"/>
        </w:rPr>
        <w:t xml:space="preserve"> language </w:t>
      </w:r>
      <w:r w:rsidR="0000049F" w:rsidRPr="007F3DDD">
        <w:rPr>
          <w:b/>
          <w:lang w:val="en-US"/>
        </w:rPr>
        <w:t>numbers. [</w:t>
      </w:r>
      <w:r w:rsidR="00351EF7">
        <w:rPr>
          <w:b/>
          <w:lang w:val="en-US"/>
        </w:rPr>
        <w:t>13</w:t>
      </w:r>
      <w:r w:rsidRPr="007F3DDD">
        <w:rPr>
          <w:b/>
          <w:lang w:val="en-US"/>
        </w:rPr>
        <w:t>]</w:t>
      </w:r>
    </w:p>
    <w:p w14:paraId="1F32F7F1" w14:textId="20CB681E" w:rsidR="00D20652" w:rsidRPr="008030D0" w:rsidRDefault="008030D0" w:rsidP="00D20652">
      <w:pPr>
        <w:spacing w:after="0" w:line="480" w:lineRule="auto"/>
        <w:jc w:val="both"/>
        <w:rPr>
          <w:rFonts w:ascii="Times New Roman" w:eastAsia="Times New Roman" w:hAnsi="Times New Roman" w:cs="Times New Roman"/>
          <w:b/>
          <w:color w:val="2C3135"/>
          <w:sz w:val="24"/>
          <w:szCs w:val="24"/>
          <w:lang w:eastAsia="en-CA"/>
        </w:rPr>
      </w:pPr>
      <w:r w:rsidRPr="008030D0">
        <w:rPr>
          <w:rFonts w:ascii="Times New Roman" w:eastAsia="Times New Roman" w:hAnsi="Times New Roman" w:cs="Times New Roman"/>
          <w:b/>
          <w:color w:val="2C3135"/>
          <w:sz w:val="36"/>
          <w:szCs w:val="24"/>
          <w:lang w:eastAsia="en-CA"/>
        </w:rPr>
        <w:t xml:space="preserve">3.2 </w:t>
      </w:r>
      <w:r w:rsidR="00D20652" w:rsidRPr="008030D0">
        <w:rPr>
          <w:rFonts w:ascii="Times New Roman" w:eastAsia="Times New Roman" w:hAnsi="Times New Roman" w:cs="Times New Roman"/>
          <w:b/>
          <w:color w:val="2C3135"/>
          <w:sz w:val="36"/>
          <w:szCs w:val="24"/>
          <w:lang w:eastAsia="en-CA"/>
        </w:rPr>
        <w:t>Characteristics of American Sign Language</w:t>
      </w:r>
    </w:p>
    <w:p w14:paraId="015EA2E2" w14:textId="77777777" w:rsidR="00C01FFE" w:rsidRDefault="00B5301C" w:rsidP="001B28C3">
      <w:pPr>
        <w:pStyle w:val="ListParagraph"/>
        <w:numPr>
          <w:ilvl w:val="0"/>
          <w:numId w:val="1"/>
        </w:numPr>
        <w:spacing w:after="0" w:line="480" w:lineRule="auto"/>
        <w:jc w:val="both"/>
        <w:rPr>
          <w:rFonts w:ascii="Times New Roman" w:eastAsia="Times New Roman" w:hAnsi="Times New Roman" w:cs="Times New Roman"/>
          <w:color w:val="2C3135"/>
          <w:sz w:val="24"/>
          <w:szCs w:val="24"/>
          <w:lang w:eastAsia="en-CA"/>
        </w:rPr>
      </w:pPr>
      <w:r w:rsidRPr="00B5301C">
        <w:rPr>
          <w:rFonts w:ascii="Times New Roman" w:eastAsia="Times New Roman" w:hAnsi="Times New Roman" w:cs="Times New Roman"/>
          <w:color w:val="2C3135"/>
          <w:sz w:val="24"/>
          <w:szCs w:val="24"/>
          <w:lang w:eastAsia="en-CA"/>
        </w:rPr>
        <w:t xml:space="preserve">American </w:t>
      </w:r>
      <w:r>
        <w:rPr>
          <w:rFonts w:ascii="Times New Roman" w:eastAsia="Times New Roman" w:hAnsi="Times New Roman" w:cs="Times New Roman"/>
          <w:color w:val="2C3135"/>
          <w:sz w:val="24"/>
          <w:szCs w:val="24"/>
          <w:lang w:eastAsia="en-CA"/>
        </w:rPr>
        <w:t xml:space="preserve">Sign language </w:t>
      </w:r>
      <w:r w:rsidRPr="00B5301C">
        <w:rPr>
          <w:rFonts w:ascii="Times New Roman" w:eastAsia="Times New Roman" w:hAnsi="Times New Roman" w:cs="Times New Roman"/>
          <w:color w:val="2C3135"/>
          <w:sz w:val="24"/>
          <w:szCs w:val="24"/>
          <w:lang w:eastAsia="en-CA"/>
        </w:rPr>
        <w:t>is an entire visual-gestural dialect with its very own language structure, vocabulary, and linguistic structure.</w:t>
      </w:r>
      <w:r w:rsidR="00D20652" w:rsidRPr="001B28C3">
        <w:rPr>
          <w:rFonts w:ascii="Times New Roman" w:eastAsia="Times New Roman" w:hAnsi="Times New Roman" w:cs="Times New Roman"/>
          <w:color w:val="2C3135"/>
          <w:sz w:val="24"/>
          <w:szCs w:val="24"/>
          <w:lang w:eastAsia="en-CA"/>
        </w:rPr>
        <w:t xml:space="preserve"> </w:t>
      </w:r>
    </w:p>
    <w:p w14:paraId="269B72C6" w14:textId="41E77A4A" w:rsidR="001E7065" w:rsidRPr="001B28C3" w:rsidRDefault="00B5301C" w:rsidP="001B28C3">
      <w:pPr>
        <w:pStyle w:val="ListParagraph"/>
        <w:numPr>
          <w:ilvl w:val="0"/>
          <w:numId w:val="1"/>
        </w:numPr>
        <w:spacing w:after="0" w:line="480" w:lineRule="auto"/>
        <w:jc w:val="both"/>
        <w:rPr>
          <w:rFonts w:ascii="Times New Roman" w:eastAsia="Times New Roman" w:hAnsi="Times New Roman" w:cs="Times New Roman"/>
          <w:color w:val="2C3135"/>
          <w:sz w:val="24"/>
          <w:szCs w:val="24"/>
          <w:lang w:eastAsia="en-CA"/>
        </w:rPr>
      </w:pPr>
      <w:r w:rsidRPr="00B5301C">
        <w:rPr>
          <w:rFonts w:ascii="Times New Roman" w:eastAsia="Times New Roman" w:hAnsi="Times New Roman" w:cs="Times New Roman"/>
          <w:color w:val="2C3135"/>
          <w:sz w:val="24"/>
          <w:szCs w:val="24"/>
          <w:lang w:eastAsia="en-CA"/>
        </w:rPr>
        <w:t xml:space="preserve">Like </w:t>
      </w:r>
      <w:r>
        <w:rPr>
          <w:rFonts w:ascii="Times New Roman" w:eastAsia="Times New Roman" w:hAnsi="Times New Roman" w:cs="Times New Roman"/>
          <w:color w:val="2C3135"/>
          <w:sz w:val="24"/>
          <w:szCs w:val="24"/>
          <w:lang w:eastAsia="en-CA"/>
        </w:rPr>
        <w:t>other sign language</w:t>
      </w:r>
      <w:r w:rsidR="00BA381E">
        <w:rPr>
          <w:rFonts w:ascii="Times New Roman" w:eastAsia="Times New Roman" w:hAnsi="Times New Roman" w:cs="Times New Roman"/>
          <w:color w:val="2C3135"/>
          <w:sz w:val="24"/>
          <w:szCs w:val="24"/>
          <w:lang w:eastAsia="en-CA"/>
        </w:rPr>
        <w:t>s</w:t>
      </w:r>
      <w:r w:rsidRPr="00B5301C">
        <w:rPr>
          <w:rFonts w:ascii="Times New Roman" w:eastAsia="Times New Roman" w:hAnsi="Times New Roman" w:cs="Times New Roman"/>
          <w:color w:val="2C3135"/>
          <w:sz w:val="24"/>
          <w:szCs w:val="24"/>
          <w:lang w:eastAsia="en-CA"/>
        </w:rPr>
        <w:t>, it utilizes the hands, the body, and face looks (counting mouth developments) to express significance and the eyes to see meaning.</w:t>
      </w:r>
      <w:r w:rsidR="00D20652" w:rsidRPr="001B28C3">
        <w:rPr>
          <w:rFonts w:ascii="Times New Roman" w:eastAsia="Times New Roman" w:hAnsi="Times New Roman" w:cs="Times New Roman"/>
          <w:color w:val="2C3135"/>
          <w:sz w:val="24"/>
          <w:szCs w:val="24"/>
          <w:lang w:eastAsia="en-CA"/>
        </w:rPr>
        <w:t xml:space="preserve"> </w:t>
      </w:r>
    </w:p>
    <w:p w14:paraId="348ED206" w14:textId="2E968AB7" w:rsidR="00B5301C" w:rsidRPr="00B5301C" w:rsidRDefault="00B5301C" w:rsidP="005964ED">
      <w:pPr>
        <w:pStyle w:val="ListParagraph"/>
        <w:numPr>
          <w:ilvl w:val="0"/>
          <w:numId w:val="1"/>
        </w:numPr>
        <w:spacing w:after="0" w:line="480" w:lineRule="auto"/>
        <w:jc w:val="both"/>
        <w:rPr>
          <w:b/>
          <w:lang w:val="en-US"/>
        </w:rPr>
      </w:pPr>
      <w:r w:rsidRPr="00B5301C">
        <w:rPr>
          <w:rFonts w:ascii="Times New Roman" w:eastAsia="Times New Roman" w:hAnsi="Times New Roman" w:cs="Times New Roman"/>
          <w:color w:val="2C3135"/>
          <w:sz w:val="24"/>
          <w:szCs w:val="24"/>
          <w:lang w:eastAsia="en-CA"/>
        </w:rPr>
        <w:t>Hand - to-hand connection is especially critical in ASL since it has no composed frame. There are in any case, documentation frameworks that are utilized for recording signs on paper.</w:t>
      </w:r>
    </w:p>
    <w:p w14:paraId="661C0915" w14:textId="2C4D5A86" w:rsidR="007465F0" w:rsidRPr="008A59E5" w:rsidRDefault="00D20652" w:rsidP="005964ED">
      <w:pPr>
        <w:pStyle w:val="ListParagraph"/>
        <w:numPr>
          <w:ilvl w:val="0"/>
          <w:numId w:val="1"/>
        </w:numPr>
        <w:spacing w:after="0" w:line="480" w:lineRule="auto"/>
        <w:jc w:val="both"/>
        <w:rPr>
          <w:b/>
          <w:lang w:val="en-US"/>
        </w:rPr>
      </w:pPr>
      <w:r w:rsidRPr="001B28C3">
        <w:rPr>
          <w:rFonts w:ascii="Times New Roman" w:eastAsia="Times New Roman" w:hAnsi="Times New Roman" w:cs="Times New Roman"/>
          <w:color w:val="2C3135"/>
          <w:sz w:val="24"/>
          <w:szCs w:val="24"/>
          <w:lang w:eastAsia="en-CA"/>
        </w:rPr>
        <w:t xml:space="preserve">ASL is separate from </w:t>
      </w:r>
      <w:r w:rsidR="00A01A1A" w:rsidRPr="001B28C3">
        <w:rPr>
          <w:rFonts w:ascii="Times New Roman" w:eastAsia="Times New Roman" w:hAnsi="Times New Roman" w:cs="Times New Roman"/>
          <w:color w:val="2C3135"/>
          <w:sz w:val="24"/>
          <w:szCs w:val="24"/>
          <w:lang w:eastAsia="en-CA"/>
        </w:rPr>
        <w:t>English and</w:t>
      </w:r>
      <w:r w:rsidRPr="001B28C3">
        <w:rPr>
          <w:rFonts w:ascii="Times New Roman" w:eastAsia="Times New Roman" w:hAnsi="Times New Roman" w:cs="Times New Roman"/>
          <w:color w:val="2C3135"/>
          <w:sz w:val="24"/>
          <w:szCs w:val="24"/>
          <w:lang w:eastAsia="en-CA"/>
        </w:rPr>
        <w:t xml:space="preserve"> is </w:t>
      </w:r>
      <w:r w:rsidR="00B5301C">
        <w:rPr>
          <w:rFonts w:ascii="Times New Roman" w:eastAsia="Times New Roman" w:hAnsi="Times New Roman" w:cs="Times New Roman"/>
          <w:color w:val="2C3135"/>
          <w:sz w:val="24"/>
          <w:szCs w:val="24"/>
          <w:lang w:eastAsia="en-CA"/>
        </w:rPr>
        <w:t>unique</w:t>
      </w:r>
      <w:r w:rsidRPr="001B28C3">
        <w:rPr>
          <w:rFonts w:ascii="Times New Roman" w:eastAsia="Times New Roman" w:hAnsi="Times New Roman" w:cs="Times New Roman"/>
          <w:color w:val="2C3135"/>
          <w:sz w:val="24"/>
          <w:szCs w:val="24"/>
          <w:lang w:eastAsia="en-CA"/>
        </w:rPr>
        <w:t xml:space="preserve"> from other sign languages. An example of the distinctiveness of sign languages from each other and from the surrounding spoken language(s) is that, although English is the shared spoken language of the U.S., Canada, and Britain, signers of ASL do not understand signers of British Sign Language (BSL). </w:t>
      </w:r>
    </w:p>
    <w:p w14:paraId="2FD82E5C" w14:textId="77777777" w:rsidR="001307C6" w:rsidRDefault="001307C6" w:rsidP="008A59E5">
      <w:pPr>
        <w:spacing w:after="0" w:line="480" w:lineRule="auto"/>
        <w:jc w:val="both"/>
        <w:rPr>
          <w:ins w:id="2" w:author="sandip gosswami" w:date="2018-11-18T16:51:00Z"/>
          <w:rFonts w:ascii="Times New Roman" w:eastAsia="Times New Roman" w:hAnsi="Times New Roman" w:cs="Times New Roman"/>
          <w:b/>
          <w:color w:val="2C3135"/>
          <w:sz w:val="36"/>
          <w:szCs w:val="24"/>
          <w:lang w:eastAsia="en-CA"/>
        </w:rPr>
      </w:pPr>
    </w:p>
    <w:p w14:paraId="6482D2B1" w14:textId="77777777" w:rsidR="001307C6" w:rsidRDefault="001307C6" w:rsidP="008A59E5">
      <w:pPr>
        <w:spacing w:after="0" w:line="480" w:lineRule="auto"/>
        <w:jc w:val="both"/>
        <w:rPr>
          <w:ins w:id="3" w:author="sandip gosswami" w:date="2018-11-18T16:51:00Z"/>
          <w:rFonts w:ascii="Times New Roman" w:eastAsia="Times New Roman" w:hAnsi="Times New Roman" w:cs="Times New Roman"/>
          <w:b/>
          <w:color w:val="2C3135"/>
          <w:sz w:val="36"/>
          <w:szCs w:val="24"/>
          <w:lang w:eastAsia="en-CA"/>
        </w:rPr>
      </w:pPr>
    </w:p>
    <w:p w14:paraId="5C95451A" w14:textId="1377584A" w:rsidR="008A59E5" w:rsidRPr="008030D0" w:rsidRDefault="008030D0" w:rsidP="008A59E5">
      <w:pPr>
        <w:spacing w:after="0" w:line="480" w:lineRule="auto"/>
        <w:jc w:val="both"/>
        <w:rPr>
          <w:rFonts w:ascii="Times New Roman" w:hAnsi="Times New Roman" w:cs="Times New Roman"/>
          <w:b/>
          <w:sz w:val="36"/>
          <w:szCs w:val="28"/>
          <w:lang w:val="en-US"/>
        </w:rPr>
      </w:pPr>
      <w:r w:rsidRPr="008030D0">
        <w:rPr>
          <w:rFonts w:ascii="Times New Roman" w:eastAsia="Times New Roman" w:hAnsi="Times New Roman" w:cs="Times New Roman"/>
          <w:b/>
          <w:color w:val="2C3135"/>
          <w:sz w:val="36"/>
          <w:szCs w:val="24"/>
          <w:lang w:eastAsia="en-CA"/>
        </w:rPr>
        <w:lastRenderedPageBreak/>
        <w:t xml:space="preserve">3.3. </w:t>
      </w:r>
      <w:r w:rsidR="002F4174" w:rsidRPr="008030D0">
        <w:rPr>
          <w:rFonts w:ascii="Times New Roman" w:eastAsia="Times New Roman" w:hAnsi="Times New Roman" w:cs="Times New Roman"/>
          <w:b/>
          <w:color w:val="2C3135"/>
          <w:sz w:val="36"/>
          <w:szCs w:val="24"/>
          <w:lang w:eastAsia="en-CA"/>
        </w:rPr>
        <w:t>Statistics</w:t>
      </w:r>
      <w:r w:rsidR="002F4174" w:rsidRPr="008030D0">
        <w:rPr>
          <w:rFonts w:ascii="Times New Roman" w:eastAsia="Times New Roman" w:hAnsi="Times New Roman" w:cs="Times New Roman"/>
          <w:color w:val="2C3135"/>
          <w:sz w:val="36"/>
          <w:szCs w:val="24"/>
          <w:lang w:eastAsia="en-CA"/>
        </w:rPr>
        <w:t xml:space="preserve"> </w:t>
      </w:r>
      <w:r w:rsidR="008A59E5" w:rsidRPr="008030D0">
        <w:rPr>
          <w:rFonts w:ascii="Times New Roman" w:hAnsi="Times New Roman" w:cs="Times New Roman"/>
          <w:b/>
          <w:sz w:val="36"/>
          <w:szCs w:val="28"/>
          <w:lang w:val="en-US"/>
        </w:rPr>
        <w:t>about sign language use</w:t>
      </w:r>
      <w:r w:rsidR="002F4174" w:rsidRPr="008030D0">
        <w:rPr>
          <w:rFonts w:ascii="Times New Roman" w:hAnsi="Times New Roman" w:cs="Times New Roman"/>
          <w:b/>
          <w:sz w:val="36"/>
          <w:szCs w:val="28"/>
          <w:lang w:val="en-US"/>
        </w:rPr>
        <w:t xml:space="preserve"> in Canada</w:t>
      </w:r>
    </w:p>
    <w:p w14:paraId="6588F020" w14:textId="09D9B8E8" w:rsidR="008A59E5" w:rsidRDefault="00B46BBA" w:rsidP="008A59E5">
      <w:pPr>
        <w:spacing w:after="0" w:line="480" w:lineRule="auto"/>
        <w:jc w:val="both"/>
        <w:rPr>
          <w:ins w:id="4" w:author="Kalpdrum Passi" w:date="2018-11-16T18:29:00Z"/>
          <w:rFonts w:ascii="Times New Roman" w:eastAsia="Times New Roman" w:hAnsi="Times New Roman" w:cs="Times New Roman"/>
          <w:color w:val="2C3135"/>
          <w:sz w:val="24"/>
          <w:szCs w:val="24"/>
          <w:lang w:eastAsia="en-CA"/>
        </w:rPr>
      </w:pPr>
      <w:r w:rsidRPr="00B46BBA">
        <w:rPr>
          <w:rFonts w:ascii="Times New Roman" w:eastAsia="Times New Roman" w:hAnsi="Times New Roman" w:cs="Times New Roman"/>
          <w:color w:val="2C3135"/>
          <w:sz w:val="24"/>
          <w:szCs w:val="24"/>
          <w:lang w:eastAsia="en-CA"/>
        </w:rPr>
        <w:t xml:space="preserve">In Canada, Statistics Canada reports that as indicated by the 2006 Census 8,995 people revealed a </w:t>
      </w:r>
      <w:r w:rsidR="00A17077" w:rsidRPr="00B46BBA">
        <w:rPr>
          <w:rFonts w:ascii="Times New Roman" w:eastAsia="Times New Roman" w:hAnsi="Times New Roman" w:cs="Times New Roman"/>
          <w:color w:val="2C3135"/>
          <w:sz w:val="24"/>
          <w:szCs w:val="24"/>
          <w:lang w:eastAsia="en-CA"/>
        </w:rPr>
        <w:t>gesture-based</w:t>
      </w:r>
      <w:r w:rsidRPr="00B46BBA">
        <w:rPr>
          <w:rFonts w:ascii="Times New Roman" w:eastAsia="Times New Roman" w:hAnsi="Times New Roman" w:cs="Times New Roman"/>
          <w:color w:val="2C3135"/>
          <w:sz w:val="24"/>
          <w:szCs w:val="24"/>
          <w:lang w:eastAsia="en-CA"/>
        </w:rPr>
        <w:t xml:space="preserve"> communication just like their primary language or one of their first languages, as </w:t>
      </w:r>
      <w:r w:rsidR="00BA381E">
        <w:rPr>
          <w:rFonts w:ascii="Times New Roman" w:eastAsia="Times New Roman" w:hAnsi="Times New Roman" w:cs="Times New Roman"/>
          <w:color w:val="2C3135"/>
          <w:sz w:val="24"/>
          <w:szCs w:val="24"/>
          <w:lang w:eastAsia="en-CA"/>
        </w:rPr>
        <w:t>given below</w:t>
      </w:r>
      <w:r w:rsidR="008A59E5" w:rsidRPr="008A59E5">
        <w:rPr>
          <w:rFonts w:ascii="Times New Roman" w:eastAsia="Times New Roman" w:hAnsi="Times New Roman" w:cs="Times New Roman"/>
          <w:color w:val="2C3135"/>
          <w:sz w:val="24"/>
          <w:szCs w:val="24"/>
          <w:lang w:eastAsia="en-CA"/>
        </w:rPr>
        <w:t>.</w:t>
      </w:r>
    </w:p>
    <w:p w14:paraId="0C353D48" w14:textId="257173CA" w:rsidR="00BA381E" w:rsidRDefault="00BA381E" w:rsidP="008A59E5">
      <w:pPr>
        <w:spacing w:after="0" w:line="480" w:lineRule="auto"/>
        <w:jc w:val="both"/>
        <w:rPr>
          <w:rFonts w:ascii="Times New Roman" w:eastAsia="Times New Roman" w:hAnsi="Times New Roman" w:cs="Times New Roman"/>
          <w:color w:val="2C3135"/>
          <w:sz w:val="24"/>
          <w:szCs w:val="24"/>
          <w:lang w:eastAsia="en-CA"/>
        </w:rPr>
      </w:pPr>
      <w:r>
        <w:rPr>
          <w:rFonts w:ascii="Times New Roman" w:eastAsia="Times New Roman" w:hAnsi="Times New Roman" w:cs="Times New Roman"/>
          <w:b/>
          <w:bCs/>
          <w:color w:val="2C3135"/>
          <w:sz w:val="24"/>
          <w:szCs w:val="24"/>
          <w:lang w:eastAsia="en-CA"/>
        </w:rPr>
        <w:t xml:space="preserve">Table 1: Statics about </w:t>
      </w:r>
      <w:r w:rsidRPr="006A0508">
        <w:rPr>
          <w:rFonts w:ascii="Times New Roman" w:eastAsia="Times New Roman" w:hAnsi="Times New Roman" w:cs="Times New Roman"/>
          <w:b/>
          <w:bCs/>
          <w:color w:val="2C3135"/>
          <w:sz w:val="24"/>
          <w:szCs w:val="24"/>
          <w:lang w:eastAsia="en-CA"/>
        </w:rPr>
        <w:t>Sign Language as a Mother Tongue</w:t>
      </w:r>
      <w:r>
        <w:rPr>
          <w:rFonts w:ascii="Times New Roman" w:eastAsia="Times New Roman" w:hAnsi="Times New Roman" w:cs="Times New Roman"/>
          <w:b/>
          <w:bCs/>
          <w:color w:val="2C3135"/>
          <w:sz w:val="24"/>
          <w:szCs w:val="24"/>
          <w:lang w:eastAsia="en-CA"/>
        </w:rPr>
        <w:t xml:space="preserve"> [14]</w:t>
      </w:r>
    </w:p>
    <w:tbl>
      <w:tblPr>
        <w:tblStyle w:val="TableGrid"/>
        <w:tblW w:w="0" w:type="auto"/>
        <w:tblLook w:val="04A0" w:firstRow="1" w:lastRow="0" w:firstColumn="1" w:lastColumn="0" w:noHBand="0" w:noVBand="1"/>
      </w:tblPr>
      <w:tblGrid>
        <w:gridCol w:w="4515"/>
        <w:gridCol w:w="4501"/>
      </w:tblGrid>
      <w:tr w:rsidR="008A59E5" w:rsidRPr="008A59E5" w14:paraId="466E7B34" w14:textId="77777777" w:rsidTr="008A59E5">
        <w:tc>
          <w:tcPr>
            <w:tcW w:w="4621" w:type="dxa"/>
          </w:tcPr>
          <w:p w14:paraId="5170FB3A"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American Sign Language</w:t>
            </w:r>
          </w:p>
        </w:tc>
        <w:tc>
          <w:tcPr>
            <w:tcW w:w="4621" w:type="dxa"/>
          </w:tcPr>
          <w:p w14:paraId="7662C6B8"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2,485</w:t>
            </w:r>
          </w:p>
        </w:tc>
      </w:tr>
      <w:tr w:rsidR="008A59E5" w:rsidRPr="008A59E5" w14:paraId="65111AE8" w14:textId="77777777" w:rsidTr="008A59E5">
        <w:tc>
          <w:tcPr>
            <w:tcW w:w="4621" w:type="dxa"/>
          </w:tcPr>
          <w:p w14:paraId="17794532"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Quebec Sign Language</w:t>
            </w:r>
          </w:p>
        </w:tc>
        <w:tc>
          <w:tcPr>
            <w:tcW w:w="4621" w:type="dxa"/>
          </w:tcPr>
          <w:p w14:paraId="226057B2"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730</w:t>
            </w:r>
          </w:p>
        </w:tc>
      </w:tr>
      <w:tr w:rsidR="008A59E5" w:rsidRPr="008A59E5" w14:paraId="38C71947" w14:textId="77777777" w:rsidTr="008A59E5">
        <w:tc>
          <w:tcPr>
            <w:tcW w:w="4621" w:type="dxa"/>
          </w:tcPr>
          <w:p w14:paraId="5C422EEA"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Sign languages, not included elsewhere</w:t>
            </w:r>
          </w:p>
        </w:tc>
        <w:tc>
          <w:tcPr>
            <w:tcW w:w="4621" w:type="dxa"/>
          </w:tcPr>
          <w:p w14:paraId="720EB1C7"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5,780</w:t>
            </w:r>
          </w:p>
        </w:tc>
      </w:tr>
    </w:tbl>
    <w:p w14:paraId="4921878B" w14:textId="77777777" w:rsidR="008A59E5" w:rsidRDefault="008A59E5" w:rsidP="008A59E5">
      <w:pPr>
        <w:spacing w:after="0" w:line="480" w:lineRule="auto"/>
        <w:jc w:val="both"/>
        <w:rPr>
          <w:rFonts w:ascii="Times New Roman" w:eastAsia="Times New Roman" w:hAnsi="Times New Roman" w:cs="Times New Roman"/>
          <w:color w:val="2C3135"/>
          <w:sz w:val="24"/>
          <w:szCs w:val="24"/>
          <w:lang w:eastAsia="en-CA"/>
        </w:rPr>
      </w:pPr>
    </w:p>
    <w:p w14:paraId="5A9B1040" w14:textId="03CDAA61" w:rsidR="006A0508" w:rsidRDefault="006A0508" w:rsidP="005E57A4">
      <w:pPr>
        <w:spacing w:line="480" w:lineRule="auto"/>
        <w:rPr>
          <w:ins w:id="5" w:author="Kalpdrum Passi" w:date="2018-11-16T18:29:00Z"/>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 xml:space="preserve">In addition, </w:t>
      </w:r>
      <w:r w:rsidR="00996D22" w:rsidRPr="00996D22">
        <w:rPr>
          <w:rFonts w:ascii="Times New Roman" w:eastAsia="Times New Roman" w:hAnsi="Times New Roman" w:cs="Times New Roman"/>
          <w:color w:val="2C3135"/>
          <w:sz w:val="24"/>
          <w:szCs w:val="24"/>
          <w:lang w:eastAsia="en-CA"/>
        </w:rPr>
        <w:t xml:space="preserve">Statistics Canada reports that as per the 2006 Census 43,090 people </w:t>
      </w:r>
      <w:r w:rsidR="006843FD">
        <w:rPr>
          <w:rFonts w:ascii="Times New Roman" w:eastAsia="Times New Roman" w:hAnsi="Times New Roman" w:cs="Times New Roman"/>
          <w:color w:val="2C3135"/>
          <w:sz w:val="24"/>
          <w:szCs w:val="24"/>
          <w:lang w:eastAsia="en-CA"/>
        </w:rPr>
        <w:t>reported knowledge</w:t>
      </w:r>
      <w:r w:rsidR="00996D22" w:rsidRPr="00996D22">
        <w:rPr>
          <w:rFonts w:ascii="Times New Roman" w:eastAsia="Times New Roman" w:hAnsi="Times New Roman" w:cs="Times New Roman"/>
          <w:color w:val="2C3135"/>
          <w:sz w:val="24"/>
          <w:szCs w:val="24"/>
          <w:lang w:eastAsia="en-CA"/>
        </w:rPr>
        <w:t xml:space="preserve"> of a </w:t>
      </w:r>
      <w:r w:rsidR="00A17077" w:rsidRPr="00996D22">
        <w:rPr>
          <w:rFonts w:ascii="Times New Roman" w:eastAsia="Times New Roman" w:hAnsi="Times New Roman" w:cs="Times New Roman"/>
          <w:color w:val="2C3135"/>
          <w:sz w:val="24"/>
          <w:szCs w:val="24"/>
          <w:lang w:eastAsia="en-CA"/>
        </w:rPr>
        <w:t>gesture-based</w:t>
      </w:r>
      <w:r w:rsidR="00996D22" w:rsidRPr="00996D22">
        <w:rPr>
          <w:rFonts w:ascii="Times New Roman" w:eastAsia="Times New Roman" w:hAnsi="Times New Roman" w:cs="Times New Roman"/>
          <w:color w:val="2C3135"/>
          <w:sz w:val="24"/>
          <w:szCs w:val="24"/>
          <w:lang w:eastAsia="en-CA"/>
        </w:rPr>
        <w:t xml:space="preserve"> communication</w:t>
      </w:r>
      <w:r w:rsidRPr="006A0508">
        <w:rPr>
          <w:rFonts w:ascii="Times New Roman" w:eastAsia="Times New Roman" w:hAnsi="Times New Roman" w:cs="Times New Roman"/>
          <w:color w:val="2C3135"/>
          <w:sz w:val="24"/>
          <w:szCs w:val="24"/>
          <w:lang w:eastAsia="en-CA"/>
        </w:rPr>
        <w:t>, as provided below.</w:t>
      </w:r>
    </w:p>
    <w:p w14:paraId="040DEE89" w14:textId="0BAA0CE2" w:rsidR="005E57A4" w:rsidRDefault="005E57A4" w:rsidP="001307C6">
      <w:pPr>
        <w:spacing w:after="120" w:line="240" w:lineRule="auto"/>
        <w:rPr>
          <w:rFonts w:ascii="Times New Roman" w:eastAsia="Times New Roman" w:hAnsi="Times New Roman" w:cs="Times New Roman"/>
          <w:color w:val="2C3135"/>
          <w:sz w:val="24"/>
          <w:szCs w:val="24"/>
          <w:lang w:eastAsia="en-CA"/>
        </w:rPr>
      </w:pPr>
      <w:r>
        <w:rPr>
          <w:rFonts w:ascii="Times New Roman" w:eastAsia="Times New Roman" w:hAnsi="Times New Roman" w:cs="Times New Roman"/>
          <w:b/>
          <w:bCs/>
          <w:color w:val="2C3135"/>
          <w:sz w:val="24"/>
          <w:szCs w:val="24"/>
          <w:lang w:eastAsia="en-CA"/>
        </w:rPr>
        <w:t xml:space="preserve">Table 2: </w:t>
      </w:r>
      <w:r w:rsidRPr="00B46BBA">
        <w:rPr>
          <w:rFonts w:ascii="Times New Roman" w:eastAsia="Times New Roman" w:hAnsi="Times New Roman" w:cs="Times New Roman"/>
          <w:b/>
          <w:bCs/>
          <w:color w:val="2C3135"/>
          <w:sz w:val="24"/>
          <w:szCs w:val="24"/>
          <w:lang w:eastAsia="en-CA"/>
        </w:rPr>
        <w:t xml:space="preserve">Statics about Knowledge of Sign </w:t>
      </w:r>
      <w:proofErr w:type="gramStart"/>
      <w:r w:rsidRPr="00B46BBA">
        <w:rPr>
          <w:rFonts w:ascii="Times New Roman" w:eastAsia="Times New Roman" w:hAnsi="Times New Roman" w:cs="Times New Roman"/>
          <w:b/>
          <w:bCs/>
          <w:color w:val="2C3135"/>
          <w:sz w:val="24"/>
          <w:szCs w:val="24"/>
          <w:lang w:eastAsia="en-CA"/>
        </w:rPr>
        <w:t>Languages</w:t>
      </w:r>
      <w:r>
        <w:rPr>
          <w:rFonts w:ascii="Times New Roman" w:eastAsia="Times New Roman" w:hAnsi="Times New Roman" w:cs="Times New Roman"/>
          <w:b/>
          <w:bCs/>
          <w:color w:val="2C3135"/>
          <w:sz w:val="24"/>
          <w:szCs w:val="24"/>
          <w:lang w:eastAsia="en-CA"/>
        </w:rPr>
        <w:t>[</w:t>
      </w:r>
      <w:proofErr w:type="gramEnd"/>
      <w:r>
        <w:rPr>
          <w:rFonts w:ascii="Times New Roman" w:eastAsia="Times New Roman" w:hAnsi="Times New Roman" w:cs="Times New Roman"/>
          <w:b/>
          <w:bCs/>
          <w:color w:val="2C3135"/>
          <w:sz w:val="24"/>
          <w:szCs w:val="24"/>
          <w:lang w:eastAsia="en-CA"/>
        </w:rPr>
        <w:t>14]</w:t>
      </w:r>
    </w:p>
    <w:tbl>
      <w:tblPr>
        <w:tblStyle w:val="TableGrid"/>
        <w:tblW w:w="0" w:type="auto"/>
        <w:tblLook w:val="04A0" w:firstRow="1" w:lastRow="0" w:firstColumn="1" w:lastColumn="0" w:noHBand="0" w:noVBand="1"/>
      </w:tblPr>
      <w:tblGrid>
        <w:gridCol w:w="4514"/>
        <w:gridCol w:w="4502"/>
      </w:tblGrid>
      <w:tr w:rsidR="006A0508" w:rsidRPr="008A59E5" w14:paraId="2A1CFED4" w14:textId="77777777" w:rsidTr="008E5CDF">
        <w:tc>
          <w:tcPr>
            <w:tcW w:w="4621" w:type="dxa"/>
          </w:tcPr>
          <w:p w14:paraId="09CB4AC2" w14:textId="77777777" w:rsidR="006A0508" w:rsidRPr="008A59E5" w:rsidRDefault="006A0508" w:rsidP="006A0508">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American Sign Language</w:t>
            </w:r>
          </w:p>
        </w:tc>
        <w:tc>
          <w:tcPr>
            <w:tcW w:w="4621" w:type="dxa"/>
          </w:tcPr>
          <w:p w14:paraId="56FFB058" w14:textId="77777777" w:rsidR="006A0508" w:rsidRPr="006A0508" w:rsidRDefault="006A0508" w:rsidP="006A0508">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11,110</w:t>
            </w:r>
          </w:p>
        </w:tc>
      </w:tr>
      <w:tr w:rsidR="006A0508" w:rsidRPr="008A59E5" w14:paraId="427DD23B" w14:textId="77777777" w:rsidTr="008E5CDF">
        <w:tc>
          <w:tcPr>
            <w:tcW w:w="4621" w:type="dxa"/>
          </w:tcPr>
          <w:p w14:paraId="3568E335" w14:textId="77777777" w:rsidR="006A0508" w:rsidRPr="008A59E5" w:rsidRDefault="006A0508" w:rsidP="006A0508">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Quebec Sign Language</w:t>
            </w:r>
          </w:p>
        </w:tc>
        <w:tc>
          <w:tcPr>
            <w:tcW w:w="4621" w:type="dxa"/>
          </w:tcPr>
          <w:p w14:paraId="13E13A14" w14:textId="77777777" w:rsidR="006A0508" w:rsidRPr="006A0508" w:rsidRDefault="006A0508" w:rsidP="006A0508">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730</w:t>
            </w:r>
          </w:p>
        </w:tc>
      </w:tr>
      <w:tr w:rsidR="006A0508" w:rsidRPr="008A59E5" w14:paraId="4698E7E2" w14:textId="77777777" w:rsidTr="008E5CDF">
        <w:tc>
          <w:tcPr>
            <w:tcW w:w="4621" w:type="dxa"/>
          </w:tcPr>
          <w:p w14:paraId="6FF6E76A" w14:textId="77777777" w:rsidR="006A0508" w:rsidRPr="008A59E5" w:rsidRDefault="006A0508" w:rsidP="006A0508">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Sign languages, not included elsewhere</w:t>
            </w:r>
          </w:p>
        </w:tc>
        <w:tc>
          <w:tcPr>
            <w:tcW w:w="4621" w:type="dxa"/>
          </w:tcPr>
          <w:p w14:paraId="6E18C05F" w14:textId="77777777" w:rsidR="006A0508" w:rsidRPr="006A0508" w:rsidRDefault="006A0508" w:rsidP="006A0508">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5,780</w:t>
            </w:r>
          </w:p>
        </w:tc>
      </w:tr>
    </w:tbl>
    <w:p w14:paraId="7304AE2D" w14:textId="77777777" w:rsidR="006A0508" w:rsidRDefault="006A0508" w:rsidP="006A0508">
      <w:pPr>
        <w:spacing w:after="0" w:line="480" w:lineRule="auto"/>
        <w:jc w:val="both"/>
        <w:rPr>
          <w:rFonts w:ascii="Times New Roman" w:eastAsia="Times New Roman" w:hAnsi="Times New Roman" w:cs="Times New Roman"/>
          <w:color w:val="2C3135"/>
          <w:sz w:val="24"/>
          <w:szCs w:val="24"/>
          <w:lang w:eastAsia="en-CA"/>
        </w:rPr>
      </w:pPr>
    </w:p>
    <w:p w14:paraId="74D574B1" w14:textId="5FC980FA" w:rsidR="008A59E5" w:rsidRPr="008A59E5" w:rsidDel="005E57A4" w:rsidRDefault="008A59E5">
      <w:pPr>
        <w:spacing w:after="0" w:line="480" w:lineRule="auto"/>
        <w:rPr>
          <w:del w:id="6" w:author="Kalpdrum Passi" w:date="2018-11-16T18:29:00Z"/>
          <w:b/>
          <w:lang w:val="en-US"/>
        </w:rPr>
        <w:pPrChange w:id="7" w:author="Kalpdrum Passi" w:date="2018-11-16T18:29:00Z">
          <w:pPr>
            <w:spacing w:after="0" w:line="480" w:lineRule="auto"/>
            <w:jc w:val="both"/>
          </w:pPr>
        </w:pPrChange>
      </w:pPr>
    </w:p>
    <w:p w14:paraId="3BEAB0B9" w14:textId="6F250DE6" w:rsidR="000A0D0B" w:rsidRPr="00504BB2" w:rsidRDefault="00504BB2" w:rsidP="000A0D0B">
      <w:pPr>
        <w:spacing w:line="480" w:lineRule="auto"/>
        <w:jc w:val="both"/>
        <w:rPr>
          <w:rFonts w:ascii="Times New Roman" w:hAnsi="Times New Roman" w:cs="Times New Roman"/>
          <w:b/>
          <w:sz w:val="36"/>
          <w:szCs w:val="36"/>
          <w:lang w:val="en-US"/>
        </w:rPr>
      </w:pPr>
      <w:r w:rsidRPr="00504BB2">
        <w:rPr>
          <w:rFonts w:ascii="Times New Roman" w:hAnsi="Times New Roman" w:cs="Times New Roman"/>
          <w:b/>
          <w:sz w:val="36"/>
          <w:szCs w:val="36"/>
          <w:lang w:val="en-US"/>
        </w:rPr>
        <w:t xml:space="preserve">3.4 </w:t>
      </w:r>
      <w:r w:rsidR="000A0D0B" w:rsidRPr="00504BB2">
        <w:rPr>
          <w:rFonts w:ascii="Times New Roman" w:hAnsi="Times New Roman" w:cs="Times New Roman"/>
          <w:b/>
          <w:sz w:val="36"/>
          <w:szCs w:val="36"/>
          <w:lang w:val="en-US"/>
        </w:rPr>
        <w:t>Dataset</w:t>
      </w:r>
      <w:r w:rsidRPr="00504BB2">
        <w:rPr>
          <w:rFonts w:ascii="Times New Roman" w:hAnsi="Times New Roman" w:cs="Times New Roman"/>
          <w:b/>
          <w:sz w:val="36"/>
          <w:szCs w:val="36"/>
          <w:lang w:val="en-US"/>
        </w:rPr>
        <w:t xml:space="preserve"> and variables</w:t>
      </w:r>
      <w:del w:id="8" w:author="Kalpdrum Passi" w:date="2018-11-16T18:30:00Z">
        <w:r w:rsidR="000A0D0B" w:rsidRPr="00504BB2" w:rsidDel="005E57A4">
          <w:rPr>
            <w:rFonts w:ascii="Times New Roman" w:hAnsi="Times New Roman" w:cs="Times New Roman"/>
            <w:b/>
            <w:sz w:val="36"/>
            <w:szCs w:val="36"/>
            <w:lang w:val="en-US"/>
          </w:rPr>
          <w:delText>:</w:delText>
        </w:r>
      </w:del>
    </w:p>
    <w:p w14:paraId="358A7DF4" w14:textId="7D14EF21" w:rsidR="00CB7A40" w:rsidRDefault="00F127F0" w:rsidP="00DC20DD">
      <w:pPr>
        <w:spacing w:line="480" w:lineRule="auto"/>
        <w:jc w:val="both"/>
        <w:rPr>
          <w:ins w:id="9" w:author="Kalpdrum Passi" w:date="2018-11-16T18:33:00Z"/>
          <w:rFonts w:ascii="Times New Roman" w:hAnsi="Times New Roman" w:cs="Times New Roman"/>
          <w:sz w:val="24"/>
          <w:szCs w:val="24"/>
          <w:lang w:val="en-US"/>
        </w:rPr>
      </w:pPr>
      <w:r w:rsidRPr="00B87120">
        <w:rPr>
          <w:rFonts w:ascii="Times New Roman" w:hAnsi="Times New Roman" w:cs="Times New Roman"/>
          <w:sz w:val="24"/>
          <w:szCs w:val="24"/>
          <w:lang w:val="en-US"/>
        </w:rPr>
        <w:t>I have</w:t>
      </w:r>
      <w:r w:rsidR="00D31D67">
        <w:rPr>
          <w:rFonts w:ascii="Times New Roman" w:hAnsi="Times New Roman" w:cs="Times New Roman"/>
          <w:sz w:val="24"/>
          <w:szCs w:val="24"/>
          <w:lang w:val="en-US"/>
        </w:rPr>
        <w:t xml:space="preserve"> </w:t>
      </w:r>
      <w:r w:rsidR="0028695B">
        <w:rPr>
          <w:rFonts w:ascii="Times New Roman" w:hAnsi="Times New Roman" w:cs="Times New Roman"/>
          <w:sz w:val="24"/>
          <w:szCs w:val="24"/>
          <w:lang w:val="en-US"/>
        </w:rPr>
        <w:t>created my own data set</w:t>
      </w:r>
      <w:r w:rsidR="000A0D0B" w:rsidRPr="00B87120">
        <w:rPr>
          <w:rFonts w:ascii="Times New Roman" w:hAnsi="Times New Roman" w:cs="Times New Roman"/>
          <w:sz w:val="24"/>
          <w:szCs w:val="24"/>
          <w:lang w:val="en-US"/>
        </w:rPr>
        <w:t xml:space="preserve">. This dataset was a collection of </w:t>
      </w:r>
      <w:r w:rsidR="005A4274">
        <w:rPr>
          <w:rFonts w:ascii="Times New Roman" w:hAnsi="Times New Roman" w:cs="Times New Roman"/>
          <w:sz w:val="24"/>
          <w:szCs w:val="24"/>
          <w:lang w:val="en-US"/>
        </w:rPr>
        <w:t>36</w:t>
      </w:r>
      <w:r w:rsidR="000A0D0B" w:rsidRPr="00B87120">
        <w:rPr>
          <w:rFonts w:ascii="Times New Roman" w:hAnsi="Times New Roman" w:cs="Times New Roman"/>
          <w:sz w:val="24"/>
          <w:szCs w:val="24"/>
          <w:lang w:val="en-US"/>
        </w:rPr>
        <w:t xml:space="preserve"> </w:t>
      </w:r>
      <w:r w:rsidR="005E57A4">
        <w:rPr>
          <w:rFonts w:ascii="Times New Roman" w:hAnsi="Times New Roman" w:cs="Times New Roman"/>
          <w:sz w:val="24"/>
          <w:szCs w:val="24"/>
          <w:lang w:val="en-US"/>
        </w:rPr>
        <w:t xml:space="preserve">characters </w:t>
      </w:r>
      <w:r w:rsidR="007759FF">
        <w:rPr>
          <w:rFonts w:ascii="Times New Roman" w:hAnsi="Times New Roman" w:cs="Times New Roman"/>
          <w:sz w:val="24"/>
          <w:szCs w:val="24"/>
          <w:lang w:val="en-US"/>
        </w:rPr>
        <w:t>which contain A to Z alphabet</w:t>
      </w:r>
      <w:r w:rsidR="005E57A4">
        <w:rPr>
          <w:rFonts w:ascii="Times New Roman" w:hAnsi="Times New Roman" w:cs="Times New Roman"/>
          <w:sz w:val="24"/>
          <w:szCs w:val="24"/>
          <w:lang w:val="en-US"/>
        </w:rPr>
        <w:t>s</w:t>
      </w:r>
      <w:r w:rsidR="007759FF">
        <w:rPr>
          <w:rFonts w:ascii="Times New Roman" w:hAnsi="Times New Roman" w:cs="Times New Roman"/>
          <w:sz w:val="24"/>
          <w:szCs w:val="24"/>
          <w:lang w:val="en-US"/>
        </w:rPr>
        <w:t xml:space="preserve"> and 0 to 9 number digit</w:t>
      </w:r>
      <w:r w:rsidR="005E57A4">
        <w:rPr>
          <w:rFonts w:ascii="Times New Roman" w:hAnsi="Times New Roman" w:cs="Times New Roman"/>
          <w:sz w:val="24"/>
          <w:szCs w:val="24"/>
          <w:lang w:val="en-US"/>
        </w:rPr>
        <w:t>s</w:t>
      </w:r>
      <w:r w:rsidR="000A0D0B" w:rsidRPr="00B87120">
        <w:rPr>
          <w:rFonts w:ascii="Times New Roman" w:hAnsi="Times New Roman" w:cs="Times New Roman"/>
          <w:sz w:val="24"/>
          <w:szCs w:val="24"/>
          <w:lang w:val="en-US"/>
        </w:rPr>
        <w:t xml:space="preserve">. I </w:t>
      </w:r>
      <w:r w:rsidR="00FD26E4" w:rsidRPr="00B87120">
        <w:rPr>
          <w:rFonts w:ascii="Times New Roman" w:hAnsi="Times New Roman" w:cs="Times New Roman"/>
          <w:sz w:val="24"/>
          <w:szCs w:val="24"/>
          <w:lang w:val="en-US"/>
        </w:rPr>
        <w:t>used right hand to</w:t>
      </w:r>
      <w:r w:rsidR="000A0D0B" w:rsidRPr="00B87120">
        <w:rPr>
          <w:rFonts w:ascii="Times New Roman" w:hAnsi="Times New Roman" w:cs="Times New Roman"/>
          <w:sz w:val="24"/>
          <w:szCs w:val="24"/>
          <w:lang w:val="en-US"/>
        </w:rPr>
        <w:t xml:space="preserve"> </w:t>
      </w:r>
      <w:r w:rsidR="00233304" w:rsidRPr="00B87120">
        <w:rPr>
          <w:rFonts w:ascii="Times New Roman" w:hAnsi="Times New Roman" w:cs="Times New Roman"/>
          <w:sz w:val="24"/>
          <w:szCs w:val="24"/>
          <w:lang w:val="en-US"/>
        </w:rPr>
        <w:t>capture</w:t>
      </w:r>
      <w:r w:rsidR="000A0D0B" w:rsidRPr="00B87120">
        <w:rPr>
          <w:rFonts w:ascii="Times New Roman" w:hAnsi="Times New Roman" w:cs="Times New Roman"/>
          <w:sz w:val="24"/>
          <w:szCs w:val="24"/>
          <w:lang w:val="en-US"/>
        </w:rPr>
        <w:t xml:space="preserve"> 1200 images for specific alphabet</w:t>
      </w:r>
      <w:ins w:id="10" w:author="Kalpdrum Passi" w:date="2018-11-16T18:31:00Z">
        <w:r w:rsidR="005E57A4">
          <w:rPr>
            <w:rFonts w:ascii="Times New Roman" w:hAnsi="Times New Roman" w:cs="Times New Roman"/>
            <w:sz w:val="24"/>
            <w:szCs w:val="24"/>
            <w:lang w:val="en-US"/>
          </w:rPr>
          <w:t>s</w:t>
        </w:r>
      </w:ins>
      <w:r w:rsidR="00FD26E4" w:rsidRPr="00B87120">
        <w:rPr>
          <w:rFonts w:ascii="Times New Roman" w:hAnsi="Times New Roman" w:cs="Times New Roman"/>
          <w:sz w:val="24"/>
          <w:szCs w:val="24"/>
          <w:lang w:val="en-US"/>
        </w:rPr>
        <w:t xml:space="preserve"> and numbers</w:t>
      </w:r>
      <w:r w:rsidR="000A0D0B" w:rsidRPr="00B87120">
        <w:rPr>
          <w:rFonts w:ascii="Times New Roman" w:hAnsi="Times New Roman" w:cs="Times New Roman"/>
          <w:sz w:val="24"/>
          <w:szCs w:val="24"/>
          <w:lang w:val="en-US"/>
        </w:rPr>
        <w:t>.</w:t>
      </w:r>
      <w:r w:rsidR="00FD26E4" w:rsidRPr="00B87120">
        <w:rPr>
          <w:rFonts w:ascii="Times New Roman" w:hAnsi="Times New Roman" w:cs="Times New Roman"/>
          <w:sz w:val="24"/>
          <w:szCs w:val="24"/>
          <w:lang w:val="en-US"/>
        </w:rPr>
        <w:t xml:space="preserve"> </w:t>
      </w:r>
      <w:r w:rsidR="005E57A4">
        <w:rPr>
          <w:rFonts w:ascii="Times New Roman" w:hAnsi="Times New Roman" w:cs="Times New Roman"/>
          <w:sz w:val="24"/>
          <w:szCs w:val="24"/>
          <w:lang w:val="en-US"/>
        </w:rPr>
        <w:t>C</w:t>
      </w:r>
      <w:r w:rsidR="00FD26E4" w:rsidRPr="00B87120">
        <w:rPr>
          <w:rFonts w:ascii="Times New Roman" w:hAnsi="Times New Roman" w:cs="Times New Roman"/>
          <w:sz w:val="24"/>
          <w:szCs w:val="24"/>
          <w:lang w:val="en-US"/>
        </w:rPr>
        <w:t xml:space="preserve">ode </w:t>
      </w:r>
      <w:r w:rsidR="005E57A4">
        <w:rPr>
          <w:rFonts w:ascii="Times New Roman" w:hAnsi="Times New Roman" w:cs="Times New Roman"/>
          <w:sz w:val="24"/>
          <w:szCs w:val="24"/>
          <w:lang w:val="en-US"/>
        </w:rPr>
        <w:t xml:space="preserve">was implemented to </w:t>
      </w:r>
      <w:r w:rsidR="00FD26E4" w:rsidRPr="00B87120">
        <w:rPr>
          <w:rFonts w:ascii="Times New Roman" w:hAnsi="Times New Roman" w:cs="Times New Roman"/>
          <w:sz w:val="24"/>
          <w:szCs w:val="24"/>
          <w:lang w:val="en-US"/>
        </w:rPr>
        <w:t>convert flip image</w:t>
      </w:r>
      <w:r w:rsidR="005E57A4">
        <w:rPr>
          <w:rFonts w:ascii="Times New Roman" w:hAnsi="Times New Roman" w:cs="Times New Roman"/>
          <w:sz w:val="24"/>
          <w:szCs w:val="24"/>
          <w:lang w:val="en-US"/>
        </w:rPr>
        <w:t>s</w:t>
      </w:r>
      <w:r w:rsidR="00FD26E4" w:rsidRPr="00B87120">
        <w:rPr>
          <w:rFonts w:ascii="Times New Roman" w:hAnsi="Times New Roman" w:cs="Times New Roman"/>
          <w:sz w:val="24"/>
          <w:szCs w:val="24"/>
          <w:lang w:val="en-US"/>
        </w:rPr>
        <w:t xml:space="preserve"> </w:t>
      </w:r>
      <w:r w:rsidR="005E57A4">
        <w:rPr>
          <w:rFonts w:ascii="Times New Roman" w:hAnsi="Times New Roman" w:cs="Times New Roman"/>
          <w:sz w:val="24"/>
          <w:szCs w:val="24"/>
          <w:lang w:val="en-US"/>
        </w:rPr>
        <w:t>from</w:t>
      </w:r>
      <w:r w:rsidR="00FD26E4" w:rsidRPr="00B87120">
        <w:rPr>
          <w:rFonts w:ascii="Times New Roman" w:hAnsi="Times New Roman" w:cs="Times New Roman"/>
          <w:sz w:val="24"/>
          <w:szCs w:val="24"/>
          <w:lang w:val="en-US"/>
        </w:rPr>
        <w:t xml:space="preserve"> right to left hand image.</w:t>
      </w:r>
      <w:r w:rsidR="000A0D0B" w:rsidRPr="00B87120">
        <w:rPr>
          <w:rFonts w:ascii="Times New Roman" w:hAnsi="Times New Roman" w:cs="Times New Roman"/>
          <w:sz w:val="24"/>
          <w:szCs w:val="24"/>
          <w:lang w:val="en-US"/>
        </w:rPr>
        <w:t xml:space="preserve"> </w:t>
      </w:r>
      <w:r w:rsidR="00884FE5">
        <w:rPr>
          <w:rFonts w:ascii="Times New Roman" w:hAnsi="Times New Roman" w:cs="Times New Roman"/>
          <w:sz w:val="24"/>
          <w:szCs w:val="24"/>
          <w:lang w:val="en-US"/>
        </w:rPr>
        <w:t xml:space="preserve">The height and width ratios vary significantly but average approximately 50X50 </w:t>
      </w:r>
      <w:r w:rsidR="00496988">
        <w:rPr>
          <w:rFonts w:ascii="Times New Roman" w:hAnsi="Times New Roman" w:cs="Times New Roman"/>
          <w:sz w:val="24"/>
          <w:szCs w:val="24"/>
          <w:lang w:val="en-US"/>
        </w:rPr>
        <w:t>pixel</w:t>
      </w:r>
      <w:r w:rsidR="005E57A4">
        <w:rPr>
          <w:rFonts w:ascii="Times New Roman" w:hAnsi="Times New Roman" w:cs="Times New Roman"/>
          <w:sz w:val="24"/>
          <w:szCs w:val="24"/>
          <w:lang w:val="en-US"/>
        </w:rPr>
        <w:t>s</w:t>
      </w:r>
      <w:r w:rsidR="000A0D0B" w:rsidRPr="00B87120">
        <w:rPr>
          <w:rFonts w:ascii="Times New Roman" w:hAnsi="Times New Roman" w:cs="Times New Roman"/>
          <w:sz w:val="24"/>
          <w:szCs w:val="24"/>
          <w:lang w:val="en-US"/>
        </w:rPr>
        <w:t>.</w:t>
      </w:r>
      <w:r w:rsidR="00884FE5">
        <w:rPr>
          <w:rFonts w:ascii="Times New Roman" w:hAnsi="Times New Roman" w:cs="Times New Roman"/>
          <w:sz w:val="24"/>
          <w:szCs w:val="24"/>
          <w:lang w:val="en-US"/>
        </w:rPr>
        <w:t xml:space="preserve"> </w:t>
      </w:r>
      <w:r w:rsidR="00E70FAA">
        <w:rPr>
          <w:rFonts w:ascii="Times New Roman" w:hAnsi="Times New Roman" w:cs="Times New Roman"/>
          <w:sz w:val="24"/>
          <w:szCs w:val="24"/>
          <w:lang w:val="en-US"/>
        </w:rPr>
        <w:t>The dataset</w:t>
      </w:r>
      <w:r w:rsidR="00884FE5">
        <w:rPr>
          <w:rFonts w:ascii="Times New Roman" w:hAnsi="Times New Roman" w:cs="Times New Roman"/>
          <w:sz w:val="24"/>
          <w:szCs w:val="24"/>
          <w:lang w:val="en-US"/>
        </w:rPr>
        <w:t xml:space="preserve"> contains over 100,000 images in gr</w:t>
      </w:r>
      <w:r w:rsidR="005E57A4">
        <w:rPr>
          <w:rFonts w:ascii="Times New Roman" w:hAnsi="Times New Roman" w:cs="Times New Roman"/>
          <w:sz w:val="24"/>
          <w:szCs w:val="24"/>
          <w:lang w:val="en-US"/>
        </w:rPr>
        <w:t>e</w:t>
      </w:r>
      <w:r w:rsidR="00884FE5">
        <w:rPr>
          <w:rFonts w:ascii="Times New Roman" w:hAnsi="Times New Roman" w:cs="Times New Roman"/>
          <w:sz w:val="24"/>
          <w:szCs w:val="24"/>
          <w:lang w:val="en-US"/>
        </w:rPr>
        <w:t>y scale color.</w:t>
      </w:r>
      <w:r w:rsidR="000A0D0B" w:rsidRPr="00B87120">
        <w:rPr>
          <w:rFonts w:ascii="Times New Roman" w:hAnsi="Times New Roman" w:cs="Times New Roman"/>
          <w:sz w:val="24"/>
          <w:szCs w:val="24"/>
          <w:lang w:val="en-US"/>
        </w:rPr>
        <w:t xml:space="preserve"> Additionally, </w:t>
      </w:r>
      <w:r w:rsidR="005E57A4">
        <w:rPr>
          <w:rFonts w:ascii="Times New Roman" w:hAnsi="Times New Roman" w:cs="Times New Roman"/>
          <w:sz w:val="24"/>
          <w:szCs w:val="24"/>
          <w:lang w:val="en-US"/>
        </w:rPr>
        <w:t>p</w:t>
      </w:r>
      <w:r w:rsidR="000A0D0B" w:rsidRPr="00B87120">
        <w:rPr>
          <w:rFonts w:ascii="Times New Roman" w:hAnsi="Times New Roman" w:cs="Times New Roman"/>
          <w:sz w:val="24"/>
          <w:szCs w:val="24"/>
          <w:lang w:val="en-US"/>
        </w:rPr>
        <w:t xml:space="preserve">eople </w:t>
      </w:r>
      <w:r w:rsidR="005E57A4">
        <w:rPr>
          <w:rFonts w:ascii="Times New Roman" w:hAnsi="Times New Roman" w:cs="Times New Roman"/>
          <w:sz w:val="24"/>
          <w:szCs w:val="24"/>
          <w:lang w:val="en-US"/>
        </w:rPr>
        <w:t>can</w:t>
      </w:r>
      <w:r w:rsidR="00FD26E4" w:rsidRPr="00B87120">
        <w:rPr>
          <w:rFonts w:ascii="Times New Roman" w:hAnsi="Times New Roman" w:cs="Times New Roman"/>
          <w:sz w:val="24"/>
          <w:szCs w:val="24"/>
          <w:lang w:val="en-US"/>
        </w:rPr>
        <w:t xml:space="preserve"> add their images to this dataset.</w:t>
      </w:r>
      <w:r w:rsidR="00DC20DD" w:rsidRPr="00DC20DD">
        <w:rPr>
          <w:rFonts w:ascii="Times New Roman" w:hAnsi="Times New Roman" w:cs="Times New Roman"/>
          <w:sz w:val="24"/>
          <w:szCs w:val="24"/>
          <w:lang w:val="en-US"/>
        </w:rPr>
        <w:t xml:space="preserve"> </w:t>
      </w:r>
      <w:r w:rsidR="005E0706">
        <w:rPr>
          <w:rFonts w:ascii="Times New Roman" w:hAnsi="Times New Roman" w:cs="Times New Roman"/>
          <w:sz w:val="24"/>
          <w:szCs w:val="24"/>
          <w:lang w:val="en-US"/>
        </w:rPr>
        <w:t>B</w:t>
      </w:r>
      <w:r w:rsidR="00DC20DD">
        <w:rPr>
          <w:rFonts w:ascii="Times New Roman" w:hAnsi="Times New Roman" w:cs="Times New Roman"/>
          <w:sz w:val="24"/>
          <w:szCs w:val="24"/>
          <w:lang w:val="en-US"/>
        </w:rPr>
        <w:t xml:space="preserve">elow figure shows </w:t>
      </w:r>
      <w:r w:rsidR="009B01CB">
        <w:rPr>
          <w:rFonts w:ascii="Times New Roman" w:hAnsi="Times New Roman" w:cs="Times New Roman"/>
          <w:sz w:val="24"/>
          <w:szCs w:val="24"/>
          <w:lang w:val="en-US"/>
        </w:rPr>
        <w:t>an</w:t>
      </w:r>
      <w:r w:rsidR="00DC20DD">
        <w:rPr>
          <w:rFonts w:ascii="Times New Roman" w:hAnsi="Times New Roman" w:cs="Times New Roman"/>
          <w:sz w:val="24"/>
          <w:szCs w:val="24"/>
          <w:lang w:val="en-US"/>
        </w:rPr>
        <w:t xml:space="preserve"> </w:t>
      </w:r>
      <w:r w:rsidR="009B01CB">
        <w:rPr>
          <w:rFonts w:ascii="Times New Roman" w:hAnsi="Times New Roman" w:cs="Times New Roman"/>
          <w:sz w:val="24"/>
          <w:szCs w:val="24"/>
          <w:lang w:val="en-US"/>
        </w:rPr>
        <w:t>image of A to Z alphabet.</w:t>
      </w:r>
    </w:p>
    <w:p w14:paraId="49509510" w14:textId="137EDCFF" w:rsidR="005E57A4" w:rsidRDefault="005E57A4" w:rsidP="00DC20DD">
      <w:pPr>
        <w:spacing w:line="480" w:lineRule="auto"/>
        <w:jc w:val="both"/>
        <w:rPr>
          <w:ins w:id="11" w:author="Kalpdrum Passi" w:date="2018-11-16T18:33:00Z"/>
          <w:rFonts w:ascii="Times New Roman" w:hAnsi="Times New Roman" w:cs="Times New Roman"/>
          <w:sz w:val="24"/>
          <w:szCs w:val="24"/>
          <w:lang w:val="en-US"/>
        </w:rPr>
      </w:pPr>
    </w:p>
    <w:p w14:paraId="04F0CE06" w14:textId="77777777" w:rsidR="005E57A4" w:rsidRDefault="005E57A4" w:rsidP="00DC20DD">
      <w:pPr>
        <w:spacing w:line="48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655"/>
        <w:gridCol w:w="2582"/>
        <w:gridCol w:w="2062"/>
        <w:gridCol w:w="2717"/>
      </w:tblGrid>
      <w:tr w:rsidR="009B01CB" w:rsidRPr="008848FE" w14:paraId="6674C9C6" w14:textId="77777777" w:rsidTr="001607CE">
        <w:trPr>
          <w:trHeight w:val="607"/>
        </w:trPr>
        <w:tc>
          <w:tcPr>
            <w:tcW w:w="1696" w:type="dxa"/>
          </w:tcPr>
          <w:p w14:paraId="78564B74" w14:textId="77777777" w:rsidR="009B01CB" w:rsidRPr="008848FE" w:rsidRDefault="009B01CB" w:rsidP="001607CE">
            <w:pPr>
              <w:jc w:val="center"/>
              <w:rPr>
                <w:b/>
                <w:sz w:val="20"/>
              </w:rPr>
            </w:pPr>
            <w:r w:rsidRPr="008848FE">
              <w:rPr>
                <w:noProof/>
                <w:sz w:val="20"/>
              </w:rPr>
              <w:drawing>
                <wp:inline distT="0" distB="0" distL="0" distR="0" wp14:anchorId="0E1BF0F4" wp14:editId="60F784AD">
                  <wp:extent cx="480060" cy="48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2199A072" w14:textId="77777777" w:rsidR="009B01CB" w:rsidRPr="008848FE" w:rsidRDefault="009B01CB" w:rsidP="001607CE">
            <w:pPr>
              <w:jc w:val="center"/>
              <w:rPr>
                <w:b/>
                <w:sz w:val="52"/>
              </w:rPr>
            </w:pPr>
            <w:r w:rsidRPr="008848FE">
              <w:rPr>
                <w:b/>
                <w:sz w:val="52"/>
              </w:rPr>
              <w:t>A</w:t>
            </w:r>
          </w:p>
        </w:tc>
        <w:tc>
          <w:tcPr>
            <w:tcW w:w="2126" w:type="dxa"/>
          </w:tcPr>
          <w:p w14:paraId="1DAD0045" w14:textId="77777777" w:rsidR="009B01CB" w:rsidRPr="008848FE" w:rsidRDefault="009B01CB" w:rsidP="001607CE">
            <w:pPr>
              <w:jc w:val="center"/>
              <w:rPr>
                <w:b/>
                <w:sz w:val="20"/>
              </w:rPr>
            </w:pPr>
            <w:r w:rsidRPr="008848FE">
              <w:rPr>
                <w:noProof/>
                <w:sz w:val="20"/>
              </w:rPr>
              <w:drawing>
                <wp:inline distT="0" distB="0" distL="0" distR="0" wp14:anchorId="12A9B7FE" wp14:editId="14044845">
                  <wp:extent cx="480060" cy="480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10F01C27" w14:textId="77777777" w:rsidR="009B01CB" w:rsidRPr="008848FE" w:rsidRDefault="009B01CB" w:rsidP="001607CE">
            <w:pPr>
              <w:jc w:val="center"/>
              <w:rPr>
                <w:b/>
                <w:sz w:val="56"/>
              </w:rPr>
            </w:pPr>
            <w:r w:rsidRPr="008848FE">
              <w:rPr>
                <w:b/>
                <w:sz w:val="56"/>
              </w:rPr>
              <w:t>N</w:t>
            </w:r>
          </w:p>
        </w:tc>
      </w:tr>
      <w:tr w:rsidR="009B01CB" w:rsidRPr="008848FE" w14:paraId="161E23DD" w14:textId="77777777" w:rsidTr="001607CE">
        <w:tc>
          <w:tcPr>
            <w:tcW w:w="1696" w:type="dxa"/>
          </w:tcPr>
          <w:p w14:paraId="296DA751" w14:textId="77777777" w:rsidR="009B01CB" w:rsidRPr="008848FE" w:rsidRDefault="009B01CB" w:rsidP="001607CE">
            <w:pPr>
              <w:jc w:val="center"/>
              <w:rPr>
                <w:b/>
                <w:sz w:val="20"/>
              </w:rPr>
            </w:pPr>
            <w:r w:rsidRPr="008848FE">
              <w:rPr>
                <w:noProof/>
                <w:sz w:val="20"/>
              </w:rPr>
              <w:drawing>
                <wp:inline distT="0" distB="0" distL="0" distR="0" wp14:anchorId="03552D00" wp14:editId="75AC19BC">
                  <wp:extent cx="480060" cy="480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6EB8A7F6" w14:textId="77777777" w:rsidR="009B01CB" w:rsidRPr="008848FE" w:rsidRDefault="009B01CB" w:rsidP="001607CE">
            <w:pPr>
              <w:jc w:val="center"/>
              <w:rPr>
                <w:b/>
                <w:sz w:val="52"/>
              </w:rPr>
            </w:pPr>
            <w:r w:rsidRPr="008848FE">
              <w:rPr>
                <w:b/>
                <w:sz w:val="52"/>
              </w:rPr>
              <w:t>B</w:t>
            </w:r>
          </w:p>
        </w:tc>
        <w:tc>
          <w:tcPr>
            <w:tcW w:w="2126" w:type="dxa"/>
          </w:tcPr>
          <w:p w14:paraId="3D108AE5" w14:textId="77777777" w:rsidR="009B01CB" w:rsidRPr="008848FE" w:rsidRDefault="009B01CB" w:rsidP="001607CE">
            <w:pPr>
              <w:jc w:val="center"/>
              <w:rPr>
                <w:b/>
                <w:sz w:val="20"/>
              </w:rPr>
            </w:pPr>
            <w:r w:rsidRPr="008848FE">
              <w:rPr>
                <w:noProof/>
                <w:sz w:val="20"/>
              </w:rPr>
              <w:drawing>
                <wp:inline distT="0" distB="0" distL="0" distR="0" wp14:anchorId="66643F1A" wp14:editId="2ED5B851">
                  <wp:extent cx="480060" cy="480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3EAD36DA" w14:textId="77777777" w:rsidR="009B01CB" w:rsidRPr="008848FE" w:rsidRDefault="009B01CB" w:rsidP="001607CE">
            <w:pPr>
              <w:jc w:val="center"/>
              <w:rPr>
                <w:b/>
                <w:sz w:val="56"/>
              </w:rPr>
            </w:pPr>
            <w:r w:rsidRPr="008848FE">
              <w:rPr>
                <w:b/>
                <w:sz w:val="56"/>
              </w:rPr>
              <w:t>O</w:t>
            </w:r>
          </w:p>
        </w:tc>
      </w:tr>
      <w:tr w:rsidR="009B01CB" w:rsidRPr="008848FE" w14:paraId="2E7FEBC6" w14:textId="77777777" w:rsidTr="001607CE">
        <w:tc>
          <w:tcPr>
            <w:tcW w:w="1696" w:type="dxa"/>
          </w:tcPr>
          <w:p w14:paraId="1D528085" w14:textId="77777777" w:rsidR="009B01CB" w:rsidRPr="008848FE" w:rsidRDefault="009B01CB" w:rsidP="001607CE">
            <w:pPr>
              <w:jc w:val="center"/>
              <w:rPr>
                <w:b/>
                <w:sz w:val="20"/>
              </w:rPr>
            </w:pPr>
            <w:r w:rsidRPr="008848FE">
              <w:rPr>
                <w:noProof/>
                <w:sz w:val="20"/>
              </w:rPr>
              <w:drawing>
                <wp:inline distT="0" distB="0" distL="0" distR="0" wp14:anchorId="580CB62B" wp14:editId="7AB5790B">
                  <wp:extent cx="480060" cy="480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011940BE" w14:textId="77777777" w:rsidR="009B01CB" w:rsidRPr="008848FE" w:rsidRDefault="009B01CB" w:rsidP="001607CE">
            <w:pPr>
              <w:jc w:val="center"/>
              <w:rPr>
                <w:b/>
                <w:sz w:val="52"/>
              </w:rPr>
            </w:pPr>
            <w:r w:rsidRPr="008848FE">
              <w:rPr>
                <w:b/>
                <w:sz w:val="52"/>
              </w:rPr>
              <w:t>C</w:t>
            </w:r>
          </w:p>
        </w:tc>
        <w:tc>
          <w:tcPr>
            <w:tcW w:w="2126" w:type="dxa"/>
          </w:tcPr>
          <w:p w14:paraId="40D56502" w14:textId="77777777" w:rsidR="009B01CB" w:rsidRPr="008848FE" w:rsidRDefault="009B01CB" w:rsidP="001607CE">
            <w:pPr>
              <w:jc w:val="center"/>
              <w:rPr>
                <w:b/>
                <w:sz w:val="20"/>
              </w:rPr>
            </w:pPr>
            <w:r w:rsidRPr="008848FE">
              <w:rPr>
                <w:noProof/>
                <w:sz w:val="20"/>
              </w:rPr>
              <w:drawing>
                <wp:inline distT="0" distB="0" distL="0" distR="0" wp14:anchorId="1EF18AA4" wp14:editId="336081EE">
                  <wp:extent cx="480060" cy="480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5590C91B" w14:textId="77777777" w:rsidR="009B01CB" w:rsidRPr="008848FE" w:rsidRDefault="009B01CB" w:rsidP="001607CE">
            <w:pPr>
              <w:jc w:val="center"/>
              <w:rPr>
                <w:b/>
                <w:sz w:val="56"/>
              </w:rPr>
            </w:pPr>
            <w:r w:rsidRPr="008848FE">
              <w:rPr>
                <w:b/>
                <w:sz w:val="56"/>
              </w:rPr>
              <w:t>P</w:t>
            </w:r>
          </w:p>
        </w:tc>
      </w:tr>
      <w:tr w:rsidR="009B01CB" w:rsidRPr="008848FE" w14:paraId="3AEC0448" w14:textId="77777777" w:rsidTr="001607CE">
        <w:tc>
          <w:tcPr>
            <w:tcW w:w="1696" w:type="dxa"/>
          </w:tcPr>
          <w:p w14:paraId="7C84D209" w14:textId="77777777" w:rsidR="009B01CB" w:rsidRPr="008848FE" w:rsidRDefault="009B01CB" w:rsidP="001607CE">
            <w:pPr>
              <w:jc w:val="center"/>
              <w:rPr>
                <w:b/>
                <w:sz w:val="20"/>
              </w:rPr>
            </w:pPr>
            <w:r w:rsidRPr="008848FE">
              <w:rPr>
                <w:noProof/>
                <w:sz w:val="20"/>
              </w:rPr>
              <w:drawing>
                <wp:inline distT="0" distB="0" distL="0" distR="0" wp14:anchorId="186564D3" wp14:editId="04D9B292">
                  <wp:extent cx="480060" cy="48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0E7A8B93" w14:textId="77777777" w:rsidR="009B01CB" w:rsidRPr="008848FE" w:rsidRDefault="009B01CB" w:rsidP="001607CE">
            <w:pPr>
              <w:jc w:val="center"/>
              <w:rPr>
                <w:b/>
                <w:sz w:val="52"/>
              </w:rPr>
            </w:pPr>
            <w:r w:rsidRPr="008848FE">
              <w:rPr>
                <w:b/>
                <w:sz w:val="52"/>
              </w:rPr>
              <w:t>D</w:t>
            </w:r>
          </w:p>
        </w:tc>
        <w:tc>
          <w:tcPr>
            <w:tcW w:w="2126" w:type="dxa"/>
          </w:tcPr>
          <w:p w14:paraId="0E4933E3" w14:textId="77777777" w:rsidR="009B01CB" w:rsidRPr="008848FE" w:rsidRDefault="009B01CB" w:rsidP="001607CE">
            <w:pPr>
              <w:jc w:val="center"/>
              <w:rPr>
                <w:b/>
                <w:sz w:val="20"/>
              </w:rPr>
            </w:pPr>
            <w:r w:rsidRPr="008848FE">
              <w:rPr>
                <w:noProof/>
                <w:sz w:val="20"/>
              </w:rPr>
              <w:drawing>
                <wp:inline distT="0" distB="0" distL="0" distR="0" wp14:anchorId="2EA43C32" wp14:editId="6DA603A2">
                  <wp:extent cx="480060" cy="4800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295848C2" w14:textId="77777777" w:rsidR="009B01CB" w:rsidRPr="008848FE" w:rsidRDefault="009B01CB" w:rsidP="001607CE">
            <w:pPr>
              <w:jc w:val="center"/>
              <w:rPr>
                <w:b/>
                <w:sz w:val="56"/>
              </w:rPr>
            </w:pPr>
            <w:r w:rsidRPr="008848FE">
              <w:rPr>
                <w:b/>
                <w:sz w:val="56"/>
              </w:rPr>
              <w:t>Q</w:t>
            </w:r>
          </w:p>
        </w:tc>
      </w:tr>
      <w:tr w:rsidR="009B01CB" w:rsidRPr="008848FE" w14:paraId="236E11C2" w14:textId="77777777" w:rsidTr="001607CE">
        <w:tc>
          <w:tcPr>
            <w:tcW w:w="1696" w:type="dxa"/>
          </w:tcPr>
          <w:p w14:paraId="0B6D14C7" w14:textId="77777777" w:rsidR="009B01CB" w:rsidRPr="008848FE" w:rsidRDefault="009B01CB" w:rsidP="001607CE">
            <w:pPr>
              <w:jc w:val="center"/>
              <w:rPr>
                <w:b/>
                <w:sz w:val="20"/>
              </w:rPr>
            </w:pPr>
            <w:r w:rsidRPr="008848FE">
              <w:rPr>
                <w:noProof/>
                <w:sz w:val="20"/>
              </w:rPr>
              <w:drawing>
                <wp:inline distT="0" distB="0" distL="0" distR="0" wp14:anchorId="14E643E8" wp14:editId="60C7DE0A">
                  <wp:extent cx="480060" cy="48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72C2C8DE" w14:textId="77777777" w:rsidR="009B01CB" w:rsidRPr="008848FE" w:rsidRDefault="009B01CB" w:rsidP="001607CE">
            <w:pPr>
              <w:jc w:val="center"/>
              <w:rPr>
                <w:b/>
                <w:sz w:val="52"/>
              </w:rPr>
            </w:pPr>
            <w:r w:rsidRPr="008848FE">
              <w:rPr>
                <w:b/>
                <w:sz w:val="52"/>
              </w:rPr>
              <w:t>E</w:t>
            </w:r>
          </w:p>
        </w:tc>
        <w:tc>
          <w:tcPr>
            <w:tcW w:w="2126" w:type="dxa"/>
          </w:tcPr>
          <w:p w14:paraId="35A0DDCB" w14:textId="77777777" w:rsidR="009B01CB" w:rsidRPr="008848FE" w:rsidRDefault="009B01CB" w:rsidP="001607CE">
            <w:pPr>
              <w:jc w:val="center"/>
              <w:rPr>
                <w:b/>
                <w:sz w:val="20"/>
              </w:rPr>
            </w:pPr>
            <w:r w:rsidRPr="008848FE">
              <w:rPr>
                <w:noProof/>
                <w:sz w:val="20"/>
              </w:rPr>
              <w:drawing>
                <wp:inline distT="0" distB="0" distL="0" distR="0" wp14:anchorId="6E9E1FC3" wp14:editId="43357EE4">
                  <wp:extent cx="480060" cy="480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77697302" w14:textId="77777777" w:rsidR="009B01CB" w:rsidRPr="008848FE" w:rsidRDefault="009B01CB" w:rsidP="001607CE">
            <w:pPr>
              <w:jc w:val="center"/>
              <w:rPr>
                <w:b/>
                <w:sz w:val="56"/>
              </w:rPr>
            </w:pPr>
            <w:r w:rsidRPr="008848FE">
              <w:rPr>
                <w:b/>
                <w:sz w:val="56"/>
              </w:rPr>
              <w:t>R</w:t>
            </w:r>
          </w:p>
        </w:tc>
      </w:tr>
      <w:tr w:rsidR="009B01CB" w:rsidRPr="008848FE" w14:paraId="545A2AA9" w14:textId="77777777" w:rsidTr="001607CE">
        <w:tc>
          <w:tcPr>
            <w:tcW w:w="1696" w:type="dxa"/>
          </w:tcPr>
          <w:p w14:paraId="50AC0708" w14:textId="77777777" w:rsidR="009B01CB" w:rsidRPr="008848FE" w:rsidRDefault="009B01CB" w:rsidP="001607CE">
            <w:pPr>
              <w:jc w:val="center"/>
              <w:rPr>
                <w:b/>
                <w:sz w:val="20"/>
              </w:rPr>
            </w:pPr>
            <w:r w:rsidRPr="008848FE">
              <w:rPr>
                <w:noProof/>
                <w:sz w:val="20"/>
              </w:rPr>
              <w:drawing>
                <wp:inline distT="0" distB="0" distL="0" distR="0" wp14:anchorId="7651BED3" wp14:editId="3912A83A">
                  <wp:extent cx="480060" cy="48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7296A9A6" w14:textId="77777777" w:rsidR="009B01CB" w:rsidRPr="008848FE" w:rsidRDefault="009B01CB" w:rsidP="001607CE">
            <w:pPr>
              <w:jc w:val="center"/>
              <w:rPr>
                <w:b/>
                <w:sz w:val="52"/>
              </w:rPr>
            </w:pPr>
            <w:r w:rsidRPr="008848FE">
              <w:rPr>
                <w:b/>
                <w:sz w:val="52"/>
              </w:rPr>
              <w:t>F</w:t>
            </w:r>
          </w:p>
        </w:tc>
        <w:tc>
          <w:tcPr>
            <w:tcW w:w="2126" w:type="dxa"/>
          </w:tcPr>
          <w:p w14:paraId="18F74D27" w14:textId="77777777" w:rsidR="009B01CB" w:rsidRPr="008848FE" w:rsidRDefault="009B01CB" w:rsidP="001607CE">
            <w:pPr>
              <w:jc w:val="center"/>
              <w:rPr>
                <w:b/>
                <w:sz w:val="20"/>
              </w:rPr>
            </w:pPr>
            <w:r w:rsidRPr="008848FE">
              <w:rPr>
                <w:noProof/>
                <w:sz w:val="20"/>
              </w:rPr>
              <w:drawing>
                <wp:inline distT="0" distB="0" distL="0" distR="0" wp14:anchorId="1BCC916A" wp14:editId="11F348E8">
                  <wp:extent cx="480060" cy="4800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625790C8" w14:textId="77777777" w:rsidR="009B01CB" w:rsidRPr="008848FE" w:rsidRDefault="009B01CB" w:rsidP="001607CE">
            <w:pPr>
              <w:jc w:val="center"/>
              <w:rPr>
                <w:b/>
                <w:sz w:val="56"/>
              </w:rPr>
            </w:pPr>
            <w:r w:rsidRPr="008848FE">
              <w:rPr>
                <w:b/>
                <w:sz w:val="56"/>
              </w:rPr>
              <w:t>S</w:t>
            </w:r>
          </w:p>
        </w:tc>
      </w:tr>
      <w:tr w:rsidR="009B01CB" w:rsidRPr="008848FE" w14:paraId="2AFFA562" w14:textId="77777777" w:rsidTr="001607CE">
        <w:tc>
          <w:tcPr>
            <w:tcW w:w="1696" w:type="dxa"/>
          </w:tcPr>
          <w:p w14:paraId="222385B7" w14:textId="77777777" w:rsidR="009B01CB" w:rsidRPr="008848FE" w:rsidRDefault="009B01CB" w:rsidP="001607CE">
            <w:pPr>
              <w:jc w:val="center"/>
              <w:rPr>
                <w:b/>
                <w:sz w:val="20"/>
              </w:rPr>
            </w:pPr>
            <w:r w:rsidRPr="008848FE">
              <w:rPr>
                <w:noProof/>
                <w:sz w:val="20"/>
              </w:rPr>
              <w:drawing>
                <wp:inline distT="0" distB="0" distL="0" distR="0" wp14:anchorId="3D40A501" wp14:editId="7406DE18">
                  <wp:extent cx="480060" cy="480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47CD7BAC" w14:textId="77777777" w:rsidR="009B01CB" w:rsidRPr="008848FE" w:rsidRDefault="009B01CB" w:rsidP="001607CE">
            <w:pPr>
              <w:jc w:val="center"/>
              <w:rPr>
                <w:b/>
                <w:sz w:val="52"/>
              </w:rPr>
            </w:pPr>
            <w:r w:rsidRPr="008848FE">
              <w:rPr>
                <w:b/>
                <w:sz w:val="52"/>
              </w:rPr>
              <w:t>G</w:t>
            </w:r>
          </w:p>
        </w:tc>
        <w:tc>
          <w:tcPr>
            <w:tcW w:w="2126" w:type="dxa"/>
          </w:tcPr>
          <w:p w14:paraId="310E462F" w14:textId="77777777" w:rsidR="009B01CB" w:rsidRPr="008848FE" w:rsidRDefault="009B01CB" w:rsidP="001607CE">
            <w:pPr>
              <w:jc w:val="center"/>
              <w:rPr>
                <w:b/>
                <w:sz w:val="20"/>
              </w:rPr>
            </w:pPr>
            <w:r w:rsidRPr="008848FE">
              <w:rPr>
                <w:noProof/>
                <w:sz w:val="20"/>
              </w:rPr>
              <w:drawing>
                <wp:inline distT="0" distB="0" distL="0" distR="0" wp14:anchorId="46832A8A" wp14:editId="3103D8A9">
                  <wp:extent cx="480060" cy="480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0BA7449B" w14:textId="77777777" w:rsidR="009B01CB" w:rsidRPr="008848FE" w:rsidRDefault="009B01CB" w:rsidP="001607CE">
            <w:pPr>
              <w:jc w:val="center"/>
              <w:rPr>
                <w:b/>
                <w:sz w:val="56"/>
              </w:rPr>
            </w:pPr>
            <w:r w:rsidRPr="008848FE">
              <w:rPr>
                <w:b/>
                <w:sz w:val="56"/>
              </w:rPr>
              <w:t>T</w:t>
            </w:r>
          </w:p>
        </w:tc>
      </w:tr>
      <w:tr w:rsidR="009B01CB" w:rsidRPr="008848FE" w14:paraId="799EE398" w14:textId="77777777" w:rsidTr="001607CE">
        <w:tc>
          <w:tcPr>
            <w:tcW w:w="1696" w:type="dxa"/>
          </w:tcPr>
          <w:p w14:paraId="2C78677C" w14:textId="77777777" w:rsidR="009B01CB" w:rsidRPr="008848FE" w:rsidRDefault="009B01CB" w:rsidP="001607CE">
            <w:pPr>
              <w:jc w:val="center"/>
              <w:rPr>
                <w:b/>
                <w:sz w:val="20"/>
              </w:rPr>
            </w:pPr>
            <w:r w:rsidRPr="008848FE">
              <w:rPr>
                <w:noProof/>
                <w:sz w:val="20"/>
              </w:rPr>
              <w:drawing>
                <wp:inline distT="0" distB="0" distL="0" distR="0" wp14:anchorId="7B9B8DC7" wp14:editId="199B08F3">
                  <wp:extent cx="480060" cy="480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2226D372" w14:textId="77777777" w:rsidR="009B01CB" w:rsidRPr="008848FE" w:rsidRDefault="009B01CB" w:rsidP="001607CE">
            <w:pPr>
              <w:jc w:val="center"/>
              <w:rPr>
                <w:b/>
                <w:sz w:val="52"/>
              </w:rPr>
            </w:pPr>
            <w:r w:rsidRPr="008848FE">
              <w:rPr>
                <w:b/>
                <w:sz w:val="52"/>
              </w:rPr>
              <w:t>H</w:t>
            </w:r>
          </w:p>
        </w:tc>
        <w:tc>
          <w:tcPr>
            <w:tcW w:w="2126" w:type="dxa"/>
          </w:tcPr>
          <w:p w14:paraId="468A7642" w14:textId="77777777" w:rsidR="009B01CB" w:rsidRPr="008848FE" w:rsidRDefault="009B01CB" w:rsidP="001607CE">
            <w:pPr>
              <w:jc w:val="center"/>
              <w:rPr>
                <w:b/>
                <w:sz w:val="20"/>
              </w:rPr>
            </w:pPr>
            <w:r w:rsidRPr="008848FE">
              <w:rPr>
                <w:noProof/>
                <w:sz w:val="20"/>
              </w:rPr>
              <w:drawing>
                <wp:inline distT="0" distB="0" distL="0" distR="0" wp14:anchorId="6BB31D47" wp14:editId="5177262D">
                  <wp:extent cx="480060" cy="4800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48E7A482" w14:textId="77777777" w:rsidR="009B01CB" w:rsidRPr="008848FE" w:rsidRDefault="009B01CB" w:rsidP="001607CE">
            <w:pPr>
              <w:jc w:val="center"/>
              <w:rPr>
                <w:b/>
                <w:sz w:val="56"/>
              </w:rPr>
            </w:pPr>
            <w:r w:rsidRPr="008848FE">
              <w:rPr>
                <w:b/>
                <w:sz w:val="56"/>
              </w:rPr>
              <w:t>U</w:t>
            </w:r>
          </w:p>
        </w:tc>
      </w:tr>
      <w:tr w:rsidR="009B01CB" w:rsidRPr="008848FE" w14:paraId="415371C7" w14:textId="77777777" w:rsidTr="001607CE">
        <w:tc>
          <w:tcPr>
            <w:tcW w:w="1696" w:type="dxa"/>
          </w:tcPr>
          <w:p w14:paraId="5F8E2C49" w14:textId="77777777" w:rsidR="009B01CB" w:rsidRPr="008848FE" w:rsidRDefault="009B01CB" w:rsidP="001607CE">
            <w:pPr>
              <w:jc w:val="center"/>
              <w:rPr>
                <w:b/>
                <w:sz w:val="20"/>
              </w:rPr>
            </w:pPr>
            <w:r w:rsidRPr="008848FE">
              <w:rPr>
                <w:noProof/>
                <w:sz w:val="20"/>
              </w:rPr>
              <w:drawing>
                <wp:inline distT="0" distB="0" distL="0" distR="0" wp14:anchorId="63007013" wp14:editId="22D8800A">
                  <wp:extent cx="480060" cy="480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6C45E647" w14:textId="77777777" w:rsidR="009B01CB" w:rsidRPr="008848FE" w:rsidRDefault="009B01CB" w:rsidP="001607CE">
            <w:pPr>
              <w:jc w:val="center"/>
              <w:rPr>
                <w:b/>
                <w:sz w:val="52"/>
              </w:rPr>
            </w:pPr>
            <w:r w:rsidRPr="008848FE">
              <w:rPr>
                <w:b/>
                <w:sz w:val="52"/>
              </w:rPr>
              <w:t>I</w:t>
            </w:r>
          </w:p>
        </w:tc>
        <w:tc>
          <w:tcPr>
            <w:tcW w:w="2126" w:type="dxa"/>
          </w:tcPr>
          <w:p w14:paraId="50A01200" w14:textId="77777777" w:rsidR="009B01CB" w:rsidRPr="008848FE" w:rsidRDefault="009B01CB" w:rsidP="001607CE">
            <w:pPr>
              <w:jc w:val="center"/>
              <w:rPr>
                <w:b/>
                <w:sz w:val="20"/>
              </w:rPr>
            </w:pPr>
            <w:r w:rsidRPr="008848FE">
              <w:rPr>
                <w:noProof/>
                <w:sz w:val="20"/>
              </w:rPr>
              <w:drawing>
                <wp:inline distT="0" distB="0" distL="0" distR="0" wp14:anchorId="66B4D220" wp14:editId="41EE154E">
                  <wp:extent cx="480060" cy="480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27DF6C88" w14:textId="77777777" w:rsidR="009B01CB" w:rsidRPr="008848FE" w:rsidRDefault="009B01CB" w:rsidP="001607CE">
            <w:pPr>
              <w:jc w:val="center"/>
              <w:rPr>
                <w:b/>
                <w:sz w:val="56"/>
              </w:rPr>
            </w:pPr>
            <w:r w:rsidRPr="008848FE">
              <w:rPr>
                <w:b/>
                <w:sz w:val="56"/>
              </w:rPr>
              <w:t>V</w:t>
            </w:r>
          </w:p>
        </w:tc>
      </w:tr>
      <w:tr w:rsidR="009B01CB" w:rsidRPr="008848FE" w14:paraId="09DC988C" w14:textId="77777777" w:rsidTr="001607CE">
        <w:tc>
          <w:tcPr>
            <w:tcW w:w="1696" w:type="dxa"/>
          </w:tcPr>
          <w:p w14:paraId="3940A700" w14:textId="77777777" w:rsidR="009B01CB" w:rsidRPr="008848FE" w:rsidRDefault="009B01CB" w:rsidP="001607CE">
            <w:pPr>
              <w:jc w:val="center"/>
              <w:rPr>
                <w:b/>
                <w:sz w:val="20"/>
              </w:rPr>
            </w:pPr>
            <w:r w:rsidRPr="008848FE">
              <w:rPr>
                <w:noProof/>
                <w:sz w:val="20"/>
              </w:rPr>
              <w:drawing>
                <wp:inline distT="0" distB="0" distL="0" distR="0" wp14:anchorId="65B41897" wp14:editId="49204F18">
                  <wp:extent cx="480060" cy="480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00537E53" w14:textId="77777777" w:rsidR="009B01CB" w:rsidRPr="008848FE" w:rsidRDefault="009B01CB" w:rsidP="001607CE">
            <w:pPr>
              <w:jc w:val="center"/>
              <w:rPr>
                <w:b/>
                <w:sz w:val="52"/>
              </w:rPr>
            </w:pPr>
            <w:r w:rsidRPr="008848FE">
              <w:rPr>
                <w:b/>
                <w:sz w:val="52"/>
              </w:rPr>
              <w:t>J</w:t>
            </w:r>
          </w:p>
        </w:tc>
        <w:tc>
          <w:tcPr>
            <w:tcW w:w="2126" w:type="dxa"/>
          </w:tcPr>
          <w:p w14:paraId="1E21E908" w14:textId="77777777" w:rsidR="009B01CB" w:rsidRPr="008848FE" w:rsidRDefault="009B01CB" w:rsidP="001607CE">
            <w:pPr>
              <w:jc w:val="center"/>
              <w:rPr>
                <w:b/>
                <w:sz w:val="20"/>
              </w:rPr>
            </w:pPr>
            <w:r w:rsidRPr="008848FE">
              <w:rPr>
                <w:noProof/>
                <w:sz w:val="20"/>
              </w:rPr>
              <w:drawing>
                <wp:inline distT="0" distB="0" distL="0" distR="0" wp14:anchorId="77871751" wp14:editId="14968932">
                  <wp:extent cx="480060" cy="4800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15F59833" w14:textId="77777777" w:rsidR="009B01CB" w:rsidRPr="008848FE" w:rsidRDefault="009B01CB" w:rsidP="001607CE">
            <w:pPr>
              <w:jc w:val="center"/>
              <w:rPr>
                <w:b/>
                <w:sz w:val="56"/>
              </w:rPr>
            </w:pPr>
            <w:r w:rsidRPr="008848FE">
              <w:rPr>
                <w:b/>
                <w:sz w:val="56"/>
              </w:rPr>
              <w:t>W</w:t>
            </w:r>
          </w:p>
        </w:tc>
      </w:tr>
      <w:tr w:rsidR="009B01CB" w:rsidRPr="008848FE" w14:paraId="45CF1707" w14:textId="77777777" w:rsidTr="001607CE">
        <w:tc>
          <w:tcPr>
            <w:tcW w:w="1696" w:type="dxa"/>
          </w:tcPr>
          <w:p w14:paraId="6ED4F94A" w14:textId="77777777" w:rsidR="009B01CB" w:rsidRPr="008848FE" w:rsidRDefault="009B01CB" w:rsidP="001607CE">
            <w:pPr>
              <w:jc w:val="center"/>
              <w:rPr>
                <w:b/>
                <w:sz w:val="20"/>
              </w:rPr>
            </w:pPr>
            <w:r w:rsidRPr="008848FE">
              <w:rPr>
                <w:noProof/>
                <w:sz w:val="20"/>
              </w:rPr>
              <w:drawing>
                <wp:inline distT="0" distB="0" distL="0" distR="0" wp14:anchorId="6E1A05EC" wp14:editId="776228DD">
                  <wp:extent cx="480060" cy="480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7B6C8231" w14:textId="77777777" w:rsidR="009B01CB" w:rsidRPr="008848FE" w:rsidRDefault="009B01CB" w:rsidP="001607CE">
            <w:pPr>
              <w:jc w:val="center"/>
              <w:rPr>
                <w:b/>
                <w:sz w:val="52"/>
              </w:rPr>
            </w:pPr>
            <w:r w:rsidRPr="008848FE">
              <w:rPr>
                <w:b/>
                <w:sz w:val="52"/>
              </w:rPr>
              <w:t>K</w:t>
            </w:r>
          </w:p>
        </w:tc>
        <w:tc>
          <w:tcPr>
            <w:tcW w:w="2126" w:type="dxa"/>
          </w:tcPr>
          <w:p w14:paraId="0CCB8AD0" w14:textId="77777777" w:rsidR="009B01CB" w:rsidRPr="008848FE" w:rsidRDefault="009B01CB" w:rsidP="001607CE">
            <w:pPr>
              <w:jc w:val="center"/>
              <w:rPr>
                <w:b/>
                <w:sz w:val="20"/>
              </w:rPr>
            </w:pPr>
            <w:r w:rsidRPr="008848FE">
              <w:rPr>
                <w:noProof/>
                <w:sz w:val="20"/>
              </w:rPr>
              <w:drawing>
                <wp:inline distT="0" distB="0" distL="0" distR="0" wp14:anchorId="0BC6A97D" wp14:editId="5F60D5FB">
                  <wp:extent cx="480060" cy="4800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77990E86" w14:textId="77777777" w:rsidR="009B01CB" w:rsidRPr="008848FE" w:rsidRDefault="009B01CB" w:rsidP="001607CE">
            <w:pPr>
              <w:jc w:val="center"/>
              <w:rPr>
                <w:b/>
                <w:sz w:val="56"/>
              </w:rPr>
            </w:pPr>
            <w:r w:rsidRPr="008848FE">
              <w:rPr>
                <w:b/>
                <w:sz w:val="56"/>
              </w:rPr>
              <w:t>X</w:t>
            </w:r>
          </w:p>
        </w:tc>
      </w:tr>
      <w:tr w:rsidR="009B01CB" w:rsidRPr="008848FE" w14:paraId="44A70CC3" w14:textId="77777777" w:rsidTr="001607CE">
        <w:tc>
          <w:tcPr>
            <w:tcW w:w="1696" w:type="dxa"/>
          </w:tcPr>
          <w:p w14:paraId="34B33432" w14:textId="77777777" w:rsidR="009B01CB" w:rsidRPr="008848FE" w:rsidRDefault="009B01CB" w:rsidP="001607CE">
            <w:pPr>
              <w:jc w:val="center"/>
              <w:rPr>
                <w:b/>
                <w:sz w:val="20"/>
              </w:rPr>
            </w:pPr>
            <w:r w:rsidRPr="008848FE">
              <w:rPr>
                <w:noProof/>
                <w:sz w:val="20"/>
              </w:rPr>
              <w:drawing>
                <wp:inline distT="0" distB="0" distL="0" distR="0" wp14:anchorId="20FDF985" wp14:editId="4A5A160B">
                  <wp:extent cx="480060" cy="480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59E63509" w14:textId="77777777" w:rsidR="009B01CB" w:rsidRPr="008848FE" w:rsidRDefault="009B01CB" w:rsidP="001607CE">
            <w:pPr>
              <w:jc w:val="center"/>
              <w:rPr>
                <w:b/>
                <w:sz w:val="52"/>
              </w:rPr>
            </w:pPr>
            <w:r w:rsidRPr="008848FE">
              <w:rPr>
                <w:b/>
                <w:sz w:val="52"/>
              </w:rPr>
              <w:t>L</w:t>
            </w:r>
          </w:p>
        </w:tc>
        <w:tc>
          <w:tcPr>
            <w:tcW w:w="2126" w:type="dxa"/>
          </w:tcPr>
          <w:p w14:paraId="6F8D700F" w14:textId="77777777" w:rsidR="009B01CB" w:rsidRPr="008848FE" w:rsidRDefault="009B01CB" w:rsidP="001607CE">
            <w:pPr>
              <w:jc w:val="center"/>
              <w:rPr>
                <w:b/>
                <w:sz w:val="20"/>
              </w:rPr>
            </w:pPr>
            <w:r w:rsidRPr="008848FE">
              <w:rPr>
                <w:noProof/>
                <w:sz w:val="20"/>
              </w:rPr>
              <w:drawing>
                <wp:inline distT="0" distB="0" distL="0" distR="0" wp14:anchorId="7D0C7CB5" wp14:editId="63192E5A">
                  <wp:extent cx="480060" cy="4800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2010EED4" w14:textId="77777777" w:rsidR="009B01CB" w:rsidRPr="008848FE" w:rsidRDefault="009B01CB" w:rsidP="001607CE">
            <w:pPr>
              <w:jc w:val="center"/>
              <w:rPr>
                <w:b/>
                <w:sz w:val="56"/>
              </w:rPr>
            </w:pPr>
            <w:r w:rsidRPr="008848FE">
              <w:rPr>
                <w:b/>
                <w:sz w:val="56"/>
              </w:rPr>
              <w:t>Y</w:t>
            </w:r>
          </w:p>
        </w:tc>
      </w:tr>
      <w:tr w:rsidR="009B01CB" w:rsidRPr="008848FE" w14:paraId="5C10DDDB" w14:textId="77777777" w:rsidTr="001607CE">
        <w:tc>
          <w:tcPr>
            <w:tcW w:w="1696" w:type="dxa"/>
          </w:tcPr>
          <w:p w14:paraId="57A17532" w14:textId="77777777" w:rsidR="009B01CB" w:rsidRPr="008848FE" w:rsidRDefault="009B01CB" w:rsidP="001607CE">
            <w:pPr>
              <w:jc w:val="center"/>
              <w:rPr>
                <w:b/>
                <w:sz w:val="20"/>
              </w:rPr>
            </w:pPr>
            <w:r w:rsidRPr="008848FE">
              <w:rPr>
                <w:noProof/>
                <w:sz w:val="20"/>
              </w:rPr>
              <w:drawing>
                <wp:inline distT="0" distB="0" distL="0" distR="0" wp14:anchorId="5814239C" wp14:editId="17A70D9D">
                  <wp:extent cx="480060" cy="480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6819EFA1" w14:textId="77777777" w:rsidR="009B01CB" w:rsidRPr="008848FE" w:rsidRDefault="009B01CB" w:rsidP="001607CE">
            <w:pPr>
              <w:jc w:val="center"/>
              <w:rPr>
                <w:b/>
                <w:sz w:val="52"/>
              </w:rPr>
            </w:pPr>
            <w:r w:rsidRPr="008848FE">
              <w:rPr>
                <w:b/>
                <w:sz w:val="52"/>
              </w:rPr>
              <w:t>M</w:t>
            </w:r>
          </w:p>
        </w:tc>
        <w:tc>
          <w:tcPr>
            <w:tcW w:w="2126" w:type="dxa"/>
          </w:tcPr>
          <w:p w14:paraId="460AE5FB" w14:textId="77777777" w:rsidR="009B01CB" w:rsidRPr="008848FE" w:rsidRDefault="009B01CB" w:rsidP="001607CE">
            <w:pPr>
              <w:jc w:val="center"/>
              <w:rPr>
                <w:b/>
                <w:sz w:val="20"/>
              </w:rPr>
            </w:pPr>
            <w:r w:rsidRPr="008848FE">
              <w:rPr>
                <w:noProof/>
                <w:sz w:val="20"/>
              </w:rPr>
              <w:drawing>
                <wp:inline distT="0" distB="0" distL="0" distR="0" wp14:anchorId="7EC1EFC3" wp14:editId="711800BA">
                  <wp:extent cx="480060" cy="4800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2B2596A4" w14:textId="77777777" w:rsidR="009B01CB" w:rsidRPr="008848FE" w:rsidRDefault="009B01CB" w:rsidP="001607CE">
            <w:pPr>
              <w:jc w:val="center"/>
              <w:rPr>
                <w:b/>
                <w:sz w:val="56"/>
              </w:rPr>
            </w:pPr>
            <w:r w:rsidRPr="008848FE">
              <w:rPr>
                <w:b/>
                <w:sz w:val="56"/>
              </w:rPr>
              <w:t>Z</w:t>
            </w:r>
          </w:p>
        </w:tc>
      </w:tr>
    </w:tbl>
    <w:p w14:paraId="73F77BD3" w14:textId="2726CC63" w:rsidR="009B01CB" w:rsidRDefault="009B01CB" w:rsidP="00DC20DD">
      <w:pPr>
        <w:spacing w:line="480" w:lineRule="auto"/>
        <w:jc w:val="both"/>
        <w:rPr>
          <w:ins w:id="12" w:author="sandip gosswami" w:date="2018-11-18T16:57:00Z"/>
          <w:rFonts w:ascii="Times New Roman" w:hAnsi="Times New Roman" w:cs="Times New Roman"/>
          <w:sz w:val="24"/>
          <w:szCs w:val="24"/>
          <w:lang w:val="en-US"/>
        </w:rPr>
      </w:pPr>
    </w:p>
    <w:p w14:paraId="167BAE23" w14:textId="77777777" w:rsidR="001307C6" w:rsidRDefault="001307C6" w:rsidP="00DC20DD">
      <w:pPr>
        <w:spacing w:line="480" w:lineRule="auto"/>
        <w:jc w:val="both"/>
        <w:rPr>
          <w:rFonts w:ascii="Times New Roman" w:hAnsi="Times New Roman" w:cs="Times New Roman"/>
          <w:sz w:val="24"/>
          <w:szCs w:val="24"/>
          <w:lang w:val="en-US"/>
        </w:rPr>
      </w:pPr>
    </w:p>
    <w:p w14:paraId="6D48C3D9" w14:textId="72FF17A2" w:rsidR="004B195E" w:rsidRPr="004D4AB7" w:rsidRDefault="004B195E" w:rsidP="004B195E">
      <w:pPr>
        <w:spacing w:line="480" w:lineRule="auto"/>
        <w:jc w:val="center"/>
        <w:rPr>
          <w:rFonts w:ascii="Times New Roman" w:hAnsi="Times New Roman" w:cs="Times New Roman"/>
          <w:b/>
          <w:sz w:val="24"/>
          <w:szCs w:val="24"/>
          <w:lang w:val="en-US"/>
        </w:rPr>
      </w:pPr>
      <w:r w:rsidRPr="004D4AB7">
        <w:rPr>
          <w:rFonts w:ascii="Times New Roman" w:hAnsi="Times New Roman" w:cs="Times New Roman"/>
          <w:b/>
          <w:sz w:val="24"/>
          <w:szCs w:val="24"/>
          <w:lang w:val="en-US"/>
        </w:rPr>
        <w:t xml:space="preserve">Figure </w:t>
      </w:r>
      <w:r w:rsidR="00351EF7" w:rsidRPr="004D4AB7">
        <w:rPr>
          <w:rFonts w:ascii="Times New Roman" w:hAnsi="Times New Roman" w:cs="Times New Roman"/>
          <w:b/>
          <w:sz w:val="24"/>
          <w:szCs w:val="24"/>
          <w:lang w:val="en-US"/>
        </w:rPr>
        <w:t>2</w:t>
      </w:r>
      <w:r w:rsidRPr="004D4AB7">
        <w:rPr>
          <w:rFonts w:ascii="Times New Roman" w:hAnsi="Times New Roman" w:cs="Times New Roman"/>
          <w:b/>
          <w:sz w:val="24"/>
          <w:szCs w:val="24"/>
          <w:lang w:val="en-US"/>
        </w:rPr>
        <w:t>: Data set</w:t>
      </w:r>
      <w:r w:rsidR="009C40DF" w:rsidRPr="004D4AB7">
        <w:rPr>
          <w:rFonts w:ascii="Times New Roman" w:hAnsi="Times New Roman" w:cs="Times New Roman"/>
          <w:b/>
          <w:sz w:val="24"/>
          <w:szCs w:val="24"/>
          <w:lang w:val="en-US"/>
        </w:rPr>
        <w:t xml:space="preserve"> images</w:t>
      </w:r>
      <w:r w:rsidRPr="004D4AB7">
        <w:rPr>
          <w:rFonts w:ascii="Times New Roman" w:hAnsi="Times New Roman" w:cs="Times New Roman"/>
          <w:b/>
          <w:sz w:val="24"/>
          <w:szCs w:val="24"/>
          <w:lang w:val="en-US"/>
        </w:rPr>
        <w:t>.</w:t>
      </w:r>
    </w:p>
    <w:p w14:paraId="33DC4E42" w14:textId="77777777" w:rsidR="00806DBC" w:rsidRDefault="00806DBC" w:rsidP="000A0D0B">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504"/>
        <w:gridCol w:w="4512"/>
      </w:tblGrid>
      <w:tr w:rsidR="00496988" w14:paraId="2ACA542D" w14:textId="77777777" w:rsidTr="00496988">
        <w:tc>
          <w:tcPr>
            <w:tcW w:w="4621" w:type="dxa"/>
          </w:tcPr>
          <w:p w14:paraId="2EB8B843" w14:textId="76AF279E" w:rsidR="00496988" w:rsidRPr="00291D0D" w:rsidRDefault="00291D0D" w:rsidP="000A0D0B">
            <w:pPr>
              <w:jc w:val="both"/>
              <w:rPr>
                <w:rFonts w:ascii="Times New Roman" w:hAnsi="Times New Roman" w:cs="Times New Roman"/>
                <w:b/>
                <w:sz w:val="28"/>
                <w:szCs w:val="24"/>
                <w:lang w:val="en-US"/>
              </w:rPr>
            </w:pPr>
            <w:r w:rsidRPr="00291D0D">
              <w:rPr>
                <w:rFonts w:ascii="Times New Roman" w:hAnsi="Times New Roman" w:cs="Times New Roman"/>
                <w:b/>
                <w:sz w:val="28"/>
                <w:szCs w:val="24"/>
                <w:lang w:val="en-US"/>
              </w:rPr>
              <w:t>Property</w:t>
            </w:r>
          </w:p>
        </w:tc>
        <w:tc>
          <w:tcPr>
            <w:tcW w:w="4621" w:type="dxa"/>
          </w:tcPr>
          <w:p w14:paraId="7F819F54" w14:textId="39572DB3" w:rsidR="00496988" w:rsidRPr="00291D0D" w:rsidRDefault="00291D0D" w:rsidP="000A0D0B">
            <w:pPr>
              <w:jc w:val="both"/>
              <w:rPr>
                <w:rFonts w:ascii="Times New Roman" w:hAnsi="Times New Roman" w:cs="Times New Roman"/>
                <w:b/>
                <w:sz w:val="28"/>
                <w:szCs w:val="24"/>
                <w:lang w:val="en-US"/>
              </w:rPr>
            </w:pPr>
            <w:r w:rsidRPr="00291D0D">
              <w:rPr>
                <w:rFonts w:ascii="Times New Roman" w:hAnsi="Times New Roman" w:cs="Times New Roman"/>
                <w:b/>
                <w:sz w:val="28"/>
                <w:szCs w:val="24"/>
                <w:lang w:val="en-US"/>
              </w:rPr>
              <w:t>Description</w:t>
            </w:r>
          </w:p>
        </w:tc>
      </w:tr>
      <w:tr w:rsidR="00291D0D" w14:paraId="56067AE5" w14:textId="77777777" w:rsidTr="00496988">
        <w:tc>
          <w:tcPr>
            <w:tcW w:w="4621" w:type="dxa"/>
          </w:tcPr>
          <w:p w14:paraId="56319E7D" w14:textId="0655BE9A" w:rsidR="00291D0D" w:rsidRDefault="00291D0D"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Alphabets</w:t>
            </w:r>
          </w:p>
        </w:tc>
        <w:tc>
          <w:tcPr>
            <w:tcW w:w="4621" w:type="dxa"/>
          </w:tcPr>
          <w:p w14:paraId="4899F987" w14:textId="50083192" w:rsidR="00291D0D" w:rsidRDefault="00291D0D"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A to Z</w:t>
            </w:r>
          </w:p>
        </w:tc>
      </w:tr>
      <w:tr w:rsidR="0028695B" w14:paraId="2BA425EE" w14:textId="77777777" w:rsidTr="00496988">
        <w:tc>
          <w:tcPr>
            <w:tcW w:w="4621" w:type="dxa"/>
          </w:tcPr>
          <w:p w14:paraId="7E41252C" w14:textId="48D64309" w:rsidR="0028695B" w:rsidRDefault="0028695B"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Numbers</w:t>
            </w:r>
          </w:p>
        </w:tc>
        <w:tc>
          <w:tcPr>
            <w:tcW w:w="4621" w:type="dxa"/>
          </w:tcPr>
          <w:p w14:paraId="243BF7F5" w14:textId="74E495AA" w:rsidR="0028695B" w:rsidRDefault="0028695B"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0 to 9</w:t>
            </w:r>
          </w:p>
        </w:tc>
      </w:tr>
      <w:tr w:rsidR="00496988" w14:paraId="7851A47E" w14:textId="77777777" w:rsidTr="00496988">
        <w:tc>
          <w:tcPr>
            <w:tcW w:w="4621" w:type="dxa"/>
          </w:tcPr>
          <w:p w14:paraId="5437AAF8" w14:textId="76902C1F"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Color </w:t>
            </w:r>
          </w:p>
        </w:tc>
        <w:tc>
          <w:tcPr>
            <w:tcW w:w="4621" w:type="dxa"/>
          </w:tcPr>
          <w:p w14:paraId="76A6CE9F" w14:textId="196E1233"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Gr</w:t>
            </w:r>
            <w:r w:rsidR="005E57A4">
              <w:rPr>
                <w:rFonts w:ascii="Times New Roman" w:hAnsi="Times New Roman" w:cs="Times New Roman"/>
                <w:sz w:val="24"/>
                <w:szCs w:val="24"/>
                <w:lang w:val="en-US"/>
              </w:rPr>
              <w:t>e</w:t>
            </w:r>
            <w:r>
              <w:rPr>
                <w:rFonts w:ascii="Times New Roman" w:hAnsi="Times New Roman" w:cs="Times New Roman"/>
                <w:sz w:val="24"/>
                <w:szCs w:val="24"/>
                <w:lang w:val="en-US"/>
              </w:rPr>
              <w:t>y Scale</w:t>
            </w:r>
          </w:p>
        </w:tc>
      </w:tr>
      <w:tr w:rsidR="00496988" w14:paraId="2128C150" w14:textId="77777777" w:rsidTr="00496988">
        <w:tc>
          <w:tcPr>
            <w:tcW w:w="4621" w:type="dxa"/>
          </w:tcPr>
          <w:p w14:paraId="1C5A2DDA" w14:textId="53EAE1C0"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Dimensions</w:t>
            </w:r>
          </w:p>
        </w:tc>
        <w:tc>
          <w:tcPr>
            <w:tcW w:w="4621" w:type="dxa"/>
          </w:tcPr>
          <w:p w14:paraId="4A9DC203" w14:textId="02F9CE43"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50x50</w:t>
            </w:r>
          </w:p>
        </w:tc>
      </w:tr>
      <w:tr w:rsidR="00496988" w14:paraId="1CB6EC85" w14:textId="77777777" w:rsidTr="00496988">
        <w:tc>
          <w:tcPr>
            <w:tcW w:w="4621" w:type="dxa"/>
          </w:tcPr>
          <w:p w14:paraId="53D18988" w14:textId="00CD9BE0"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Height </w:t>
            </w:r>
          </w:p>
        </w:tc>
        <w:tc>
          <w:tcPr>
            <w:tcW w:w="4621" w:type="dxa"/>
          </w:tcPr>
          <w:p w14:paraId="2895FA7A" w14:textId="6FC3CB2A"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50 pixels</w:t>
            </w:r>
          </w:p>
        </w:tc>
      </w:tr>
      <w:tr w:rsidR="00496988" w14:paraId="12BCD620" w14:textId="77777777" w:rsidTr="00496988">
        <w:tc>
          <w:tcPr>
            <w:tcW w:w="4621" w:type="dxa"/>
          </w:tcPr>
          <w:p w14:paraId="296E4889" w14:textId="6DFE1F02"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Width </w:t>
            </w:r>
          </w:p>
        </w:tc>
        <w:tc>
          <w:tcPr>
            <w:tcW w:w="4621" w:type="dxa"/>
          </w:tcPr>
          <w:p w14:paraId="06E177C8" w14:textId="4C83EC04"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50 pixels</w:t>
            </w:r>
          </w:p>
        </w:tc>
      </w:tr>
      <w:tr w:rsidR="00496988" w14:paraId="050EE87C" w14:textId="77777777" w:rsidTr="00496988">
        <w:tc>
          <w:tcPr>
            <w:tcW w:w="4621" w:type="dxa"/>
          </w:tcPr>
          <w:p w14:paraId="7D9C31A3" w14:textId="521D4BFF"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File type </w:t>
            </w:r>
          </w:p>
        </w:tc>
        <w:tc>
          <w:tcPr>
            <w:tcW w:w="4621" w:type="dxa"/>
          </w:tcPr>
          <w:p w14:paraId="6C293CD0" w14:textId="278326CB"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JPEG</w:t>
            </w:r>
          </w:p>
        </w:tc>
      </w:tr>
    </w:tbl>
    <w:p w14:paraId="2013F3B5" w14:textId="77777777" w:rsidR="00D36141" w:rsidRDefault="00D36141" w:rsidP="002504F4">
      <w:pPr>
        <w:rPr>
          <w:rFonts w:ascii="Times New Roman" w:hAnsi="Times New Roman" w:cs="Times New Roman"/>
          <w:b/>
          <w:sz w:val="24"/>
          <w:szCs w:val="24"/>
          <w:lang w:val="en-US"/>
        </w:rPr>
      </w:pPr>
    </w:p>
    <w:p w14:paraId="114FA7AE" w14:textId="2075858B" w:rsidR="007E759F" w:rsidRDefault="00496988" w:rsidP="004D4AB7">
      <w:pPr>
        <w:jc w:val="center"/>
        <w:rPr>
          <w:rFonts w:ascii="Times New Roman" w:hAnsi="Times New Roman" w:cs="Times New Roman"/>
          <w:b/>
          <w:sz w:val="32"/>
          <w:szCs w:val="24"/>
        </w:rPr>
      </w:pPr>
      <w:r w:rsidRPr="00496988">
        <w:rPr>
          <w:rFonts w:ascii="Times New Roman" w:hAnsi="Times New Roman" w:cs="Times New Roman"/>
          <w:b/>
          <w:sz w:val="24"/>
          <w:szCs w:val="24"/>
          <w:lang w:val="en-US"/>
        </w:rPr>
        <w:t xml:space="preserve">Table </w:t>
      </w:r>
      <w:r w:rsidR="00FC5886">
        <w:rPr>
          <w:rFonts w:ascii="Times New Roman" w:hAnsi="Times New Roman" w:cs="Times New Roman"/>
          <w:b/>
          <w:sz w:val="24"/>
          <w:szCs w:val="24"/>
          <w:lang w:val="en-US"/>
        </w:rPr>
        <w:t>3</w:t>
      </w:r>
      <w:r w:rsidRPr="00496988">
        <w:rPr>
          <w:rFonts w:ascii="Times New Roman" w:hAnsi="Times New Roman" w:cs="Times New Roman"/>
          <w:b/>
          <w:sz w:val="24"/>
          <w:szCs w:val="24"/>
          <w:lang w:val="en-US"/>
        </w:rPr>
        <w:t>: Dataset Description and Image property</w:t>
      </w:r>
    </w:p>
    <w:p w14:paraId="0A5D06F9" w14:textId="3C084C12" w:rsidR="007E759F" w:rsidRPr="007E759F" w:rsidRDefault="007E759F" w:rsidP="007E759F">
      <w:pPr>
        <w:spacing w:line="480" w:lineRule="auto"/>
        <w:jc w:val="both"/>
        <w:rPr>
          <w:rFonts w:ascii="Times New Roman" w:hAnsi="Times New Roman" w:cs="Times New Roman"/>
          <w:b/>
          <w:sz w:val="32"/>
          <w:szCs w:val="24"/>
        </w:rPr>
      </w:pPr>
      <w:r w:rsidRPr="007E759F">
        <w:rPr>
          <w:rFonts w:ascii="Times New Roman" w:hAnsi="Times New Roman" w:cs="Times New Roman"/>
          <w:b/>
          <w:sz w:val="32"/>
          <w:szCs w:val="24"/>
        </w:rPr>
        <w:t xml:space="preserve">3.5 </w:t>
      </w:r>
      <w:r>
        <w:rPr>
          <w:rFonts w:ascii="Times New Roman" w:hAnsi="Times New Roman" w:cs="Times New Roman"/>
          <w:b/>
          <w:sz w:val="36"/>
          <w:szCs w:val="24"/>
        </w:rPr>
        <w:t>Capturing Images for Dataset</w:t>
      </w:r>
    </w:p>
    <w:p w14:paraId="2DE14198" w14:textId="05D8DB1E" w:rsidR="007E759F" w:rsidRPr="00794EF8" w:rsidRDefault="005E57A4" w:rsidP="007E759F">
      <w:pPr>
        <w:spacing w:line="480" w:lineRule="auto"/>
        <w:jc w:val="both"/>
        <w:rPr>
          <w:rFonts w:ascii="Times New Roman" w:hAnsi="Times New Roman" w:cs="Times New Roman"/>
          <w:sz w:val="24"/>
          <w:szCs w:val="24"/>
        </w:rPr>
      </w:pPr>
      <w:r>
        <w:rPr>
          <w:rFonts w:ascii="Times New Roman" w:hAnsi="Times New Roman" w:cs="Times New Roman"/>
          <w:sz w:val="24"/>
          <w:szCs w:val="24"/>
        </w:rPr>
        <w:t>To</w:t>
      </w:r>
      <w:r w:rsidR="007E759F" w:rsidRPr="00F83DE9">
        <w:rPr>
          <w:rFonts w:ascii="Times New Roman" w:hAnsi="Times New Roman" w:cs="Times New Roman"/>
          <w:sz w:val="24"/>
          <w:szCs w:val="24"/>
        </w:rPr>
        <w:t xml:space="preserve"> detect hand gesture</w:t>
      </w:r>
      <w:r>
        <w:rPr>
          <w:rFonts w:ascii="Times New Roman" w:hAnsi="Times New Roman" w:cs="Times New Roman"/>
          <w:sz w:val="24"/>
          <w:szCs w:val="24"/>
        </w:rPr>
        <w:t>s</w:t>
      </w:r>
      <w:r w:rsidR="007E759F" w:rsidRPr="00F83DE9">
        <w:rPr>
          <w:rFonts w:ascii="Times New Roman" w:hAnsi="Times New Roman" w:cs="Times New Roman"/>
          <w:sz w:val="24"/>
          <w:szCs w:val="24"/>
        </w:rPr>
        <w:t xml:space="preserve"> using skin </w:t>
      </w:r>
      <w:r w:rsidR="00A371DA" w:rsidRPr="00F83DE9">
        <w:rPr>
          <w:rFonts w:ascii="Times New Roman" w:hAnsi="Times New Roman" w:cs="Times New Roman"/>
          <w:sz w:val="24"/>
          <w:szCs w:val="24"/>
        </w:rPr>
        <w:t>colour</w:t>
      </w:r>
      <w:del w:id="13" w:author="Kalpdrum Passi" w:date="2018-11-16T18:35:00Z">
        <w:r w:rsidR="007E759F" w:rsidRPr="00F83DE9" w:rsidDel="005E57A4">
          <w:rPr>
            <w:rFonts w:ascii="Times New Roman" w:hAnsi="Times New Roman" w:cs="Times New Roman"/>
            <w:sz w:val="24"/>
            <w:szCs w:val="24"/>
          </w:rPr>
          <w:delText>,</w:delText>
        </w:r>
      </w:del>
      <w:r w:rsidR="007E759F" w:rsidRPr="00F83DE9">
        <w:rPr>
          <w:rFonts w:ascii="Times New Roman" w:hAnsi="Times New Roman" w:cs="Times New Roman"/>
          <w:sz w:val="24"/>
          <w:szCs w:val="24"/>
        </w:rPr>
        <w:t xml:space="preserve"> there are different approaches including skin </w:t>
      </w:r>
      <w:r w:rsidR="00A371DA" w:rsidRPr="00F83DE9">
        <w:rPr>
          <w:rFonts w:ascii="Times New Roman" w:hAnsi="Times New Roman" w:cs="Times New Roman"/>
          <w:sz w:val="24"/>
          <w:szCs w:val="24"/>
        </w:rPr>
        <w:t>colour</w:t>
      </w:r>
      <w:r w:rsidR="007E759F" w:rsidRPr="00F83DE9">
        <w:rPr>
          <w:rFonts w:ascii="Times New Roman" w:hAnsi="Times New Roman" w:cs="Times New Roman"/>
          <w:sz w:val="24"/>
          <w:szCs w:val="24"/>
        </w:rPr>
        <w:t>-based methods.</w:t>
      </w:r>
      <w:r w:rsidR="007E759F" w:rsidRPr="003E3FBF">
        <w:rPr>
          <w:rFonts w:ascii="Times New Roman" w:hAnsi="Times New Roman" w:cs="Times New Roman"/>
          <w:b/>
          <w:sz w:val="24"/>
          <w:szCs w:val="24"/>
        </w:rPr>
        <w:t xml:space="preserve"> </w:t>
      </w:r>
      <w:r w:rsidR="007E759F" w:rsidRPr="005D5741">
        <w:rPr>
          <w:rFonts w:ascii="Times New Roman" w:hAnsi="Times New Roman" w:cs="Times New Roman"/>
          <w:sz w:val="24"/>
          <w:szCs w:val="24"/>
        </w:rPr>
        <w:t xml:space="preserve">In </w:t>
      </w:r>
      <w:r>
        <w:rPr>
          <w:rFonts w:ascii="Times New Roman" w:hAnsi="Times New Roman" w:cs="Times New Roman"/>
          <w:sz w:val="24"/>
          <w:szCs w:val="24"/>
        </w:rPr>
        <w:t>this thesis</w:t>
      </w:r>
      <w:r w:rsidR="007E759F" w:rsidRPr="005D5741">
        <w:rPr>
          <w:rFonts w:ascii="Times New Roman" w:hAnsi="Times New Roman" w:cs="Times New Roman"/>
          <w:sz w:val="24"/>
          <w:szCs w:val="24"/>
        </w:rPr>
        <w:t xml:space="preserve">, after detecting and subtracting the face and other background, </w:t>
      </w:r>
      <w:commentRangeStart w:id="14"/>
      <w:r w:rsidR="007E759F" w:rsidRPr="005D5741">
        <w:rPr>
          <w:rFonts w:ascii="Times New Roman" w:hAnsi="Times New Roman" w:cs="Times New Roman"/>
          <w:sz w:val="24"/>
          <w:szCs w:val="24"/>
        </w:rPr>
        <w:t xml:space="preserve">skin recognition and a contour comparison algorithm </w:t>
      </w:r>
      <w:commentRangeEnd w:id="14"/>
      <w:r>
        <w:rPr>
          <w:rStyle w:val="CommentReference"/>
        </w:rPr>
        <w:commentReference w:id="14"/>
      </w:r>
      <w:r w:rsidR="007E759F" w:rsidRPr="005D5741">
        <w:rPr>
          <w:rFonts w:ascii="Times New Roman" w:hAnsi="Times New Roman" w:cs="Times New Roman"/>
          <w:sz w:val="24"/>
          <w:szCs w:val="24"/>
        </w:rPr>
        <w:t xml:space="preserve">were used to search for the hand and discard other background </w:t>
      </w:r>
      <w:r w:rsidR="00A371DA" w:rsidRPr="005D5741">
        <w:rPr>
          <w:rFonts w:ascii="Times New Roman" w:hAnsi="Times New Roman" w:cs="Times New Roman"/>
          <w:sz w:val="24"/>
          <w:szCs w:val="24"/>
        </w:rPr>
        <w:t>colour</w:t>
      </w:r>
      <w:r w:rsidR="007E759F" w:rsidRPr="005D5741">
        <w:rPr>
          <w:rFonts w:ascii="Times New Roman" w:hAnsi="Times New Roman" w:cs="Times New Roman"/>
          <w:sz w:val="24"/>
          <w:szCs w:val="24"/>
        </w:rPr>
        <w:t xml:space="preserve"> objects for every frame captured from a webcam or video file.</w:t>
      </w:r>
      <w:r w:rsidR="004D4AB7">
        <w:rPr>
          <w:rFonts w:ascii="Times New Roman" w:hAnsi="Times New Roman" w:cs="Times New Roman"/>
          <w:b/>
          <w:sz w:val="24"/>
          <w:szCs w:val="24"/>
        </w:rPr>
        <w:t xml:space="preserve"> </w:t>
      </w:r>
      <w:commentRangeStart w:id="15"/>
      <w:r w:rsidR="00121503" w:rsidRPr="00A371DA">
        <w:rPr>
          <w:rFonts w:ascii="Times New Roman" w:hAnsi="Times New Roman" w:cs="Times New Roman"/>
          <w:sz w:val="24"/>
          <w:szCs w:val="24"/>
        </w:rPr>
        <w:t>Palm</w:t>
      </w:r>
      <w:r w:rsidR="007E759F" w:rsidRPr="00A371DA">
        <w:rPr>
          <w:rFonts w:ascii="Times New Roman" w:hAnsi="Times New Roman" w:cs="Times New Roman"/>
          <w:sz w:val="24"/>
          <w:szCs w:val="24"/>
        </w:rPr>
        <w:t xml:space="preserve"> to extract their contours and saved the four for </w:t>
      </w:r>
      <w:r w:rsidR="004D4AB7" w:rsidRPr="00A371DA">
        <w:rPr>
          <w:rFonts w:ascii="Times New Roman" w:hAnsi="Times New Roman" w:cs="Times New Roman"/>
          <w:sz w:val="24"/>
          <w:szCs w:val="24"/>
        </w:rPr>
        <w:t>evaluation</w:t>
      </w:r>
      <w:r w:rsidR="007E759F" w:rsidRPr="00A371DA">
        <w:rPr>
          <w:rFonts w:ascii="Times New Roman" w:hAnsi="Times New Roman" w:cs="Times New Roman"/>
          <w:sz w:val="24"/>
          <w:szCs w:val="24"/>
        </w:rPr>
        <w:t xml:space="preserve"> with the contours of the skin detected area of every frame</w:t>
      </w:r>
      <w:commentRangeEnd w:id="15"/>
      <w:r>
        <w:rPr>
          <w:rStyle w:val="CommentReference"/>
        </w:rPr>
        <w:commentReference w:id="15"/>
      </w:r>
      <w:r w:rsidR="007E759F" w:rsidRPr="00A371DA">
        <w:rPr>
          <w:rFonts w:ascii="Times New Roman" w:hAnsi="Times New Roman" w:cs="Times New Roman"/>
          <w:sz w:val="24"/>
          <w:szCs w:val="24"/>
        </w:rPr>
        <w:t>.</w:t>
      </w:r>
      <w:r w:rsidR="007E759F" w:rsidRPr="003E3FBF">
        <w:rPr>
          <w:rFonts w:ascii="Times New Roman" w:hAnsi="Times New Roman" w:cs="Times New Roman"/>
          <w:b/>
          <w:sz w:val="24"/>
          <w:szCs w:val="24"/>
        </w:rPr>
        <w:t xml:space="preserve"> </w:t>
      </w:r>
      <w:r w:rsidR="007E759F" w:rsidRPr="00A371DA">
        <w:rPr>
          <w:rFonts w:ascii="Times New Roman" w:hAnsi="Times New Roman" w:cs="Times New Roman"/>
          <w:sz w:val="24"/>
          <w:szCs w:val="24"/>
        </w:rPr>
        <w:t xml:space="preserve">After </w:t>
      </w:r>
      <w:r w:rsidR="00A371DA" w:rsidRPr="00A371DA">
        <w:rPr>
          <w:rFonts w:ascii="Times New Roman" w:hAnsi="Times New Roman" w:cs="Times New Roman"/>
          <w:sz w:val="24"/>
          <w:szCs w:val="24"/>
        </w:rPr>
        <w:t>detecting</w:t>
      </w:r>
      <w:r w:rsidR="007E759F" w:rsidRPr="00A371DA">
        <w:rPr>
          <w:rFonts w:ascii="Times New Roman" w:hAnsi="Times New Roman" w:cs="Times New Roman"/>
          <w:sz w:val="24"/>
          <w:szCs w:val="24"/>
        </w:rPr>
        <w:t xml:space="preserve"> the skin area for </w:t>
      </w:r>
      <w:r w:rsidR="00A371DA" w:rsidRPr="00A371DA">
        <w:rPr>
          <w:rFonts w:ascii="Times New Roman" w:hAnsi="Times New Roman" w:cs="Times New Roman"/>
          <w:sz w:val="24"/>
          <w:szCs w:val="24"/>
        </w:rPr>
        <w:t>each</w:t>
      </w:r>
      <w:r w:rsidR="007E759F" w:rsidRPr="00A371DA">
        <w:rPr>
          <w:rFonts w:ascii="Times New Roman" w:hAnsi="Times New Roman" w:cs="Times New Roman"/>
          <w:sz w:val="24"/>
          <w:szCs w:val="24"/>
        </w:rPr>
        <w:t xml:space="preserve"> frame captured,</w:t>
      </w:r>
      <w:r w:rsidR="00A371DA" w:rsidRPr="00A371DA">
        <w:rPr>
          <w:rFonts w:ascii="Times New Roman" w:hAnsi="Times New Roman" w:cs="Times New Roman"/>
          <w:sz w:val="24"/>
          <w:szCs w:val="24"/>
        </w:rPr>
        <w:t xml:space="preserve"> </w:t>
      </w:r>
      <w:r w:rsidR="007E759F" w:rsidRPr="00A371DA">
        <w:rPr>
          <w:rFonts w:ascii="Times New Roman" w:hAnsi="Times New Roman" w:cs="Times New Roman"/>
          <w:sz w:val="24"/>
          <w:szCs w:val="24"/>
        </w:rPr>
        <w:t>contours</w:t>
      </w:r>
      <w:ins w:id="16" w:author="Kalpdrum Passi" w:date="2018-11-16T18:38:00Z">
        <w:r>
          <w:rPr>
            <w:rFonts w:ascii="Times New Roman" w:hAnsi="Times New Roman" w:cs="Times New Roman"/>
            <w:sz w:val="24"/>
            <w:szCs w:val="24"/>
          </w:rPr>
          <w:t xml:space="preserve"> </w:t>
        </w:r>
      </w:ins>
      <w:del w:id="17" w:author="Kalpdrum Passi" w:date="2018-11-16T18:38:00Z">
        <w:r w:rsidR="007E759F" w:rsidRPr="00A371DA" w:rsidDel="005E57A4">
          <w:rPr>
            <w:rFonts w:ascii="Times New Roman" w:hAnsi="Times New Roman" w:cs="Times New Roman"/>
            <w:sz w:val="24"/>
            <w:szCs w:val="24"/>
          </w:rPr>
          <w:delText xml:space="preserve"> </w:delText>
        </w:r>
      </w:del>
      <w:r w:rsidR="007E759F" w:rsidRPr="00A371DA">
        <w:rPr>
          <w:rFonts w:ascii="Times New Roman" w:hAnsi="Times New Roman" w:cs="Times New Roman"/>
          <w:sz w:val="24"/>
          <w:szCs w:val="24"/>
        </w:rPr>
        <w:t xml:space="preserve">of the detected areas </w:t>
      </w:r>
      <w:r>
        <w:rPr>
          <w:rFonts w:ascii="Times New Roman" w:hAnsi="Times New Roman" w:cs="Times New Roman"/>
          <w:sz w:val="24"/>
          <w:szCs w:val="24"/>
        </w:rPr>
        <w:t xml:space="preserve">were compared </w:t>
      </w:r>
      <w:r w:rsidR="007E759F" w:rsidRPr="00A371DA">
        <w:rPr>
          <w:rFonts w:ascii="Times New Roman" w:hAnsi="Times New Roman" w:cs="Times New Roman"/>
          <w:sz w:val="24"/>
          <w:szCs w:val="24"/>
        </w:rPr>
        <w:t xml:space="preserve">with the previously </w:t>
      </w:r>
      <w:r w:rsidR="00A371DA" w:rsidRPr="00A371DA">
        <w:rPr>
          <w:rFonts w:ascii="Times New Roman" w:hAnsi="Times New Roman" w:cs="Times New Roman"/>
          <w:sz w:val="24"/>
          <w:szCs w:val="24"/>
        </w:rPr>
        <w:t>saved</w:t>
      </w:r>
      <w:r w:rsidR="007E759F" w:rsidRPr="00A371DA">
        <w:rPr>
          <w:rFonts w:ascii="Times New Roman" w:hAnsi="Times New Roman" w:cs="Times New Roman"/>
          <w:sz w:val="24"/>
          <w:szCs w:val="24"/>
        </w:rPr>
        <w:t xml:space="preserve"> hand </w:t>
      </w:r>
      <w:r w:rsidR="00A371DA" w:rsidRPr="00A371DA">
        <w:rPr>
          <w:rFonts w:ascii="Times New Roman" w:hAnsi="Times New Roman" w:cs="Times New Roman"/>
          <w:sz w:val="24"/>
          <w:szCs w:val="24"/>
        </w:rPr>
        <w:t>histogram</w:t>
      </w:r>
      <w:r w:rsidR="007E759F" w:rsidRPr="00A371DA">
        <w:rPr>
          <w:rFonts w:ascii="Times New Roman" w:hAnsi="Times New Roman" w:cs="Times New Roman"/>
          <w:sz w:val="24"/>
          <w:szCs w:val="24"/>
        </w:rPr>
        <w:t xml:space="preserve"> template contours to </w:t>
      </w:r>
      <w:r w:rsidR="00A371DA" w:rsidRPr="00A371DA">
        <w:rPr>
          <w:rFonts w:ascii="Times New Roman" w:hAnsi="Times New Roman" w:cs="Times New Roman"/>
          <w:sz w:val="24"/>
          <w:szCs w:val="24"/>
        </w:rPr>
        <w:t>remove</w:t>
      </w:r>
      <w:r w:rsidR="007E759F" w:rsidRPr="00A371DA">
        <w:rPr>
          <w:rFonts w:ascii="Times New Roman" w:hAnsi="Times New Roman" w:cs="Times New Roman"/>
          <w:sz w:val="24"/>
          <w:szCs w:val="24"/>
        </w:rPr>
        <w:t xml:space="preserve"> other skin like objects existing in the image.</w:t>
      </w:r>
      <w:r w:rsidR="007E759F" w:rsidRPr="003E3FBF">
        <w:rPr>
          <w:rFonts w:ascii="Times New Roman" w:hAnsi="Times New Roman" w:cs="Times New Roman"/>
          <w:b/>
          <w:sz w:val="24"/>
          <w:szCs w:val="24"/>
        </w:rPr>
        <w:t xml:space="preserve"> </w:t>
      </w:r>
      <w:r w:rsidR="007E759F" w:rsidRPr="00794EF8">
        <w:rPr>
          <w:rFonts w:ascii="Times New Roman" w:hAnsi="Times New Roman" w:cs="Times New Roman"/>
          <w:sz w:val="24"/>
          <w:szCs w:val="24"/>
        </w:rPr>
        <w:t xml:space="preserve">If the contour comparison of the </w:t>
      </w:r>
      <w:r w:rsidR="00121503" w:rsidRPr="00794EF8">
        <w:rPr>
          <w:rFonts w:ascii="Times New Roman" w:hAnsi="Times New Roman" w:cs="Times New Roman"/>
          <w:sz w:val="24"/>
          <w:szCs w:val="24"/>
        </w:rPr>
        <w:t>spotted</w:t>
      </w:r>
      <w:r w:rsidR="007E759F" w:rsidRPr="00794EF8">
        <w:rPr>
          <w:rFonts w:ascii="Times New Roman" w:hAnsi="Times New Roman" w:cs="Times New Roman"/>
          <w:sz w:val="24"/>
          <w:szCs w:val="24"/>
        </w:rPr>
        <w:t xml:space="preserve"> skin area complies with any one of the </w:t>
      </w:r>
      <w:r w:rsidR="00121503" w:rsidRPr="00794EF8">
        <w:rPr>
          <w:rFonts w:ascii="Times New Roman" w:hAnsi="Times New Roman" w:cs="Times New Roman"/>
          <w:sz w:val="24"/>
          <w:szCs w:val="24"/>
        </w:rPr>
        <w:t>saved</w:t>
      </w:r>
      <w:r w:rsidR="007E759F" w:rsidRPr="00794EF8">
        <w:rPr>
          <w:rFonts w:ascii="Times New Roman" w:hAnsi="Times New Roman" w:cs="Times New Roman"/>
          <w:sz w:val="24"/>
          <w:szCs w:val="24"/>
        </w:rPr>
        <w:t xml:space="preserve"> hand </w:t>
      </w:r>
      <w:r w:rsidR="00121503" w:rsidRPr="00794EF8">
        <w:rPr>
          <w:rFonts w:ascii="Times New Roman" w:hAnsi="Times New Roman" w:cs="Times New Roman"/>
          <w:sz w:val="24"/>
          <w:szCs w:val="24"/>
        </w:rPr>
        <w:t>histogram</w:t>
      </w:r>
      <w:r w:rsidR="007E759F" w:rsidRPr="00794EF8">
        <w:rPr>
          <w:rFonts w:ascii="Times New Roman" w:hAnsi="Times New Roman" w:cs="Times New Roman"/>
          <w:sz w:val="24"/>
          <w:szCs w:val="24"/>
        </w:rPr>
        <w:t xml:space="preserve"> </w:t>
      </w:r>
      <w:bookmarkStart w:id="18" w:name="_GoBack"/>
      <w:bookmarkEnd w:id="18"/>
      <w:ins w:id="19" w:author="sandip gosswami" w:date="2018-11-18T17:00:00Z">
        <w:r w:rsidR="00026674" w:rsidRPr="00794EF8">
          <w:rPr>
            <w:rFonts w:ascii="Times New Roman" w:hAnsi="Times New Roman" w:cs="Times New Roman"/>
            <w:sz w:val="24"/>
            <w:szCs w:val="24"/>
          </w:rPr>
          <w:t>contours,</w:t>
        </w:r>
      </w:ins>
      <w:r w:rsidR="000F0610">
        <w:rPr>
          <w:rFonts w:ascii="Times New Roman" w:hAnsi="Times New Roman" w:cs="Times New Roman"/>
          <w:sz w:val="24"/>
          <w:szCs w:val="24"/>
        </w:rPr>
        <w:t xml:space="preserve"> th</w:t>
      </w:r>
      <w:r>
        <w:rPr>
          <w:rFonts w:ascii="Times New Roman" w:hAnsi="Times New Roman" w:cs="Times New Roman"/>
          <w:sz w:val="24"/>
          <w:szCs w:val="24"/>
        </w:rPr>
        <w:t>e</w:t>
      </w:r>
      <w:r w:rsidR="000F0610">
        <w:rPr>
          <w:rFonts w:ascii="Times New Roman" w:hAnsi="Times New Roman" w:cs="Times New Roman"/>
          <w:sz w:val="24"/>
          <w:szCs w:val="24"/>
        </w:rPr>
        <w:t>n it captured hand gesture only.</w:t>
      </w:r>
      <w:r w:rsidR="005A654E">
        <w:rPr>
          <w:rFonts w:ascii="Times New Roman" w:hAnsi="Times New Roman" w:cs="Times New Roman"/>
          <w:sz w:val="24"/>
          <w:szCs w:val="24"/>
        </w:rPr>
        <w:t xml:space="preserve"> </w:t>
      </w:r>
      <w:commentRangeStart w:id="20"/>
      <w:r w:rsidR="005A654E">
        <w:rPr>
          <w:rFonts w:ascii="Times New Roman" w:hAnsi="Times New Roman" w:cs="Times New Roman"/>
          <w:sz w:val="24"/>
          <w:szCs w:val="24"/>
        </w:rPr>
        <w:t>I have explained more information about my approach to hand detection in chapter 4.</w:t>
      </w:r>
      <w:commentRangeEnd w:id="20"/>
      <w:r w:rsidR="00B657DC">
        <w:rPr>
          <w:rStyle w:val="CommentReference"/>
        </w:rPr>
        <w:commentReference w:id="20"/>
      </w:r>
    </w:p>
    <w:p w14:paraId="52911B6E" w14:textId="23D63450" w:rsidR="008724AE" w:rsidRDefault="008724AE" w:rsidP="002504F4">
      <w:pPr>
        <w:rPr>
          <w:rFonts w:ascii="Times New Roman" w:hAnsi="Times New Roman" w:cs="Times New Roman"/>
          <w:b/>
          <w:sz w:val="24"/>
          <w:szCs w:val="24"/>
          <w:lang w:val="en-US"/>
        </w:rPr>
      </w:pPr>
    </w:p>
    <w:p w14:paraId="2FD256D4" w14:textId="77777777" w:rsidR="00B22E43" w:rsidRDefault="00B22E43">
      <w:pPr>
        <w:rPr>
          <w:rFonts w:ascii="Times New Roman" w:hAnsi="Times New Roman" w:cs="Times New Roman"/>
          <w:lang w:val="en-US"/>
        </w:rPr>
      </w:pPr>
    </w:p>
    <w:sectPr w:rsidR="00B22E4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Kalpdrum Passi" w:date="2018-11-16T18:36:00Z" w:initials="KP">
    <w:p w14:paraId="5A9EE53F" w14:textId="73D46FF6" w:rsidR="005E57A4" w:rsidRDefault="005E57A4">
      <w:pPr>
        <w:pStyle w:val="CommentText"/>
      </w:pPr>
      <w:r>
        <w:rPr>
          <w:rStyle w:val="CommentReference"/>
        </w:rPr>
        <w:annotationRef/>
      </w:r>
      <w:r w:rsidR="00B657DC">
        <w:rPr>
          <w:noProof/>
        </w:rPr>
        <w:t>specify the algorithms and give reference</w:t>
      </w:r>
    </w:p>
  </w:comment>
  <w:comment w:id="15" w:author="Kalpdrum Passi" w:date="2018-11-16T18:37:00Z" w:initials="KP">
    <w:p w14:paraId="43ED7A4C" w14:textId="78E0AF01" w:rsidR="005E57A4" w:rsidRDefault="005E57A4">
      <w:pPr>
        <w:pStyle w:val="CommentText"/>
      </w:pPr>
      <w:r>
        <w:rPr>
          <w:rStyle w:val="CommentReference"/>
        </w:rPr>
        <w:annotationRef/>
      </w:r>
      <w:r w:rsidR="00B657DC">
        <w:rPr>
          <w:noProof/>
        </w:rPr>
        <w:t>rewrite this sentence, cannot make ou what you tryin to say</w:t>
      </w:r>
    </w:p>
  </w:comment>
  <w:comment w:id="20" w:author="Kalpdrum Passi" w:date="2018-11-16T18:39:00Z" w:initials="KP">
    <w:p w14:paraId="49D1044E" w14:textId="3218941D" w:rsidR="00B657DC" w:rsidRDefault="00B657DC">
      <w:pPr>
        <w:pStyle w:val="CommentText"/>
      </w:pPr>
      <w:r>
        <w:rPr>
          <w:rStyle w:val="CommentReference"/>
        </w:rPr>
        <w:annotationRef/>
      </w:r>
      <w:r>
        <w:rPr>
          <w:noProof/>
        </w:rPr>
        <w:t>no need of this sentnc unless you specify the exact section where detailed explanation is given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9EE53F" w15:done="0"/>
  <w15:commentEx w15:paraId="43ED7A4C" w15:done="0"/>
  <w15:commentEx w15:paraId="49D104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EE53F" w16cid:durableId="1F998CB3"/>
  <w16cid:commentId w16cid:paraId="43ED7A4C" w16cid:durableId="1F998CFF"/>
  <w16cid:commentId w16cid:paraId="49D1044E" w16cid:durableId="1F998D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6174D"/>
    <w:multiLevelType w:val="hybridMultilevel"/>
    <w:tmpl w:val="3986278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lpdrum Passi">
    <w15:presenceInfo w15:providerId="Windows Live" w15:userId="a554af2b8428437e"/>
  </w15:person>
  <w15:person w15:author="sandip gosswami">
    <w15:presenceInfo w15:providerId="AD" w15:userId="S::sgoswami@laurentian.ca::baf1471e-9a7c-4c73-9bd3-a244e2cac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62"/>
    <w:rsid w:val="0000049F"/>
    <w:rsid w:val="00016340"/>
    <w:rsid w:val="00026674"/>
    <w:rsid w:val="000524ED"/>
    <w:rsid w:val="00062C9B"/>
    <w:rsid w:val="000A0D0B"/>
    <w:rsid w:val="000F0610"/>
    <w:rsid w:val="00121503"/>
    <w:rsid w:val="00124521"/>
    <w:rsid w:val="001307C6"/>
    <w:rsid w:val="001A5DBD"/>
    <w:rsid w:val="001B28C3"/>
    <w:rsid w:val="001E7065"/>
    <w:rsid w:val="00233304"/>
    <w:rsid w:val="002504F4"/>
    <w:rsid w:val="0028695B"/>
    <w:rsid w:val="00291D0D"/>
    <w:rsid w:val="002A7233"/>
    <w:rsid w:val="002C341A"/>
    <w:rsid w:val="002F4174"/>
    <w:rsid w:val="00313D3A"/>
    <w:rsid w:val="00315CB1"/>
    <w:rsid w:val="00351EF7"/>
    <w:rsid w:val="0035394B"/>
    <w:rsid w:val="003C287A"/>
    <w:rsid w:val="003C7DA5"/>
    <w:rsid w:val="00415975"/>
    <w:rsid w:val="0046287F"/>
    <w:rsid w:val="00467D40"/>
    <w:rsid w:val="00484320"/>
    <w:rsid w:val="00496988"/>
    <w:rsid w:val="004B195E"/>
    <w:rsid w:val="004D3B17"/>
    <w:rsid w:val="004D4AB7"/>
    <w:rsid w:val="004F5062"/>
    <w:rsid w:val="00504BB2"/>
    <w:rsid w:val="0050713D"/>
    <w:rsid w:val="00544B54"/>
    <w:rsid w:val="00576D76"/>
    <w:rsid w:val="005964ED"/>
    <w:rsid w:val="005A4274"/>
    <w:rsid w:val="005A654E"/>
    <w:rsid w:val="005E0706"/>
    <w:rsid w:val="005E57A4"/>
    <w:rsid w:val="00612673"/>
    <w:rsid w:val="00612CDF"/>
    <w:rsid w:val="00642C9C"/>
    <w:rsid w:val="00653169"/>
    <w:rsid w:val="006843FD"/>
    <w:rsid w:val="006A0508"/>
    <w:rsid w:val="00725F5F"/>
    <w:rsid w:val="007465F0"/>
    <w:rsid w:val="007759FF"/>
    <w:rsid w:val="00794EF8"/>
    <w:rsid w:val="00797FDF"/>
    <w:rsid w:val="007C6D41"/>
    <w:rsid w:val="007D066C"/>
    <w:rsid w:val="007E759F"/>
    <w:rsid w:val="007F3DDD"/>
    <w:rsid w:val="007F4EF2"/>
    <w:rsid w:val="008030D0"/>
    <w:rsid w:val="00806DBC"/>
    <w:rsid w:val="008335CC"/>
    <w:rsid w:val="00846630"/>
    <w:rsid w:val="008724AE"/>
    <w:rsid w:val="00880845"/>
    <w:rsid w:val="00884FE5"/>
    <w:rsid w:val="008A59E5"/>
    <w:rsid w:val="00912D2C"/>
    <w:rsid w:val="009137DA"/>
    <w:rsid w:val="00930322"/>
    <w:rsid w:val="00932E24"/>
    <w:rsid w:val="00947DB1"/>
    <w:rsid w:val="00996D22"/>
    <w:rsid w:val="009B01CB"/>
    <w:rsid w:val="009C40DF"/>
    <w:rsid w:val="009C5A4A"/>
    <w:rsid w:val="009C5C5C"/>
    <w:rsid w:val="009E19B4"/>
    <w:rsid w:val="00A01A1A"/>
    <w:rsid w:val="00A06A06"/>
    <w:rsid w:val="00A17077"/>
    <w:rsid w:val="00A371DA"/>
    <w:rsid w:val="00AA053F"/>
    <w:rsid w:val="00AA7B01"/>
    <w:rsid w:val="00AB1E18"/>
    <w:rsid w:val="00AE5993"/>
    <w:rsid w:val="00B22E43"/>
    <w:rsid w:val="00B46BBA"/>
    <w:rsid w:val="00B5301C"/>
    <w:rsid w:val="00B657DC"/>
    <w:rsid w:val="00B86E94"/>
    <w:rsid w:val="00B87120"/>
    <w:rsid w:val="00BA381E"/>
    <w:rsid w:val="00C01FFE"/>
    <w:rsid w:val="00C50BAA"/>
    <w:rsid w:val="00C82C9F"/>
    <w:rsid w:val="00C9204F"/>
    <w:rsid w:val="00CB7A40"/>
    <w:rsid w:val="00CC0F18"/>
    <w:rsid w:val="00CC75CF"/>
    <w:rsid w:val="00D20652"/>
    <w:rsid w:val="00D31D67"/>
    <w:rsid w:val="00D36141"/>
    <w:rsid w:val="00D503DE"/>
    <w:rsid w:val="00DB424D"/>
    <w:rsid w:val="00DC20DD"/>
    <w:rsid w:val="00DF4E53"/>
    <w:rsid w:val="00E3292D"/>
    <w:rsid w:val="00E55EE4"/>
    <w:rsid w:val="00E70FAA"/>
    <w:rsid w:val="00E97CC8"/>
    <w:rsid w:val="00EA292E"/>
    <w:rsid w:val="00ED0A3D"/>
    <w:rsid w:val="00F127F0"/>
    <w:rsid w:val="00F35218"/>
    <w:rsid w:val="00F535B0"/>
    <w:rsid w:val="00F61EEB"/>
    <w:rsid w:val="00FC5886"/>
    <w:rsid w:val="00FD26E4"/>
    <w:rsid w:val="00FF6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34CF"/>
  <w15:docId w15:val="{C209E104-F0A2-43D1-B7EB-FD134167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D0B"/>
    <w:rPr>
      <w:rFonts w:ascii="Tahoma" w:hAnsi="Tahoma" w:cs="Tahoma"/>
      <w:sz w:val="16"/>
      <w:szCs w:val="16"/>
    </w:rPr>
  </w:style>
  <w:style w:type="paragraph" w:styleId="ListParagraph">
    <w:name w:val="List Paragraph"/>
    <w:basedOn w:val="Normal"/>
    <w:uiPriority w:val="34"/>
    <w:qFormat/>
    <w:rsid w:val="001B28C3"/>
    <w:pPr>
      <w:ind w:left="720"/>
      <w:contextualSpacing/>
    </w:pPr>
  </w:style>
  <w:style w:type="table" w:styleId="TableGrid">
    <w:name w:val="Table Grid"/>
    <w:basedOn w:val="TableNormal"/>
    <w:uiPriority w:val="59"/>
    <w:rsid w:val="008A5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2C9F"/>
    <w:rPr>
      <w:color w:val="0000FF" w:themeColor="hyperlink"/>
      <w:u w:val="single"/>
    </w:rPr>
  </w:style>
  <w:style w:type="character" w:styleId="UnresolvedMention">
    <w:name w:val="Unresolved Mention"/>
    <w:basedOn w:val="DefaultParagraphFont"/>
    <w:uiPriority w:val="99"/>
    <w:semiHidden/>
    <w:unhideWhenUsed/>
    <w:rsid w:val="00C82C9F"/>
    <w:rPr>
      <w:color w:val="605E5C"/>
      <w:shd w:val="clear" w:color="auto" w:fill="E1DFDD"/>
    </w:rPr>
  </w:style>
  <w:style w:type="character" w:styleId="CommentReference">
    <w:name w:val="annotation reference"/>
    <w:basedOn w:val="DefaultParagraphFont"/>
    <w:uiPriority w:val="99"/>
    <w:semiHidden/>
    <w:unhideWhenUsed/>
    <w:rsid w:val="00BA381E"/>
    <w:rPr>
      <w:sz w:val="16"/>
      <w:szCs w:val="16"/>
    </w:rPr>
  </w:style>
  <w:style w:type="paragraph" w:styleId="CommentText">
    <w:name w:val="annotation text"/>
    <w:basedOn w:val="Normal"/>
    <w:link w:val="CommentTextChar"/>
    <w:uiPriority w:val="99"/>
    <w:semiHidden/>
    <w:unhideWhenUsed/>
    <w:rsid w:val="00BA381E"/>
    <w:pPr>
      <w:spacing w:line="240" w:lineRule="auto"/>
    </w:pPr>
    <w:rPr>
      <w:sz w:val="20"/>
      <w:szCs w:val="20"/>
    </w:rPr>
  </w:style>
  <w:style w:type="character" w:customStyle="1" w:styleId="CommentTextChar">
    <w:name w:val="Comment Text Char"/>
    <w:basedOn w:val="DefaultParagraphFont"/>
    <w:link w:val="CommentText"/>
    <w:uiPriority w:val="99"/>
    <w:semiHidden/>
    <w:rsid w:val="00BA381E"/>
    <w:rPr>
      <w:sz w:val="20"/>
      <w:szCs w:val="20"/>
    </w:rPr>
  </w:style>
  <w:style w:type="paragraph" w:styleId="CommentSubject">
    <w:name w:val="annotation subject"/>
    <w:basedOn w:val="CommentText"/>
    <w:next w:val="CommentText"/>
    <w:link w:val="CommentSubjectChar"/>
    <w:uiPriority w:val="99"/>
    <w:semiHidden/>
    <w:unhideWhenUsed/>
    <w:rsid w:val="00BA381E"/>
    <w:rPr>
      <w:b/>
      <w:bCs/>
    </w:rPr>
  </w:style>
  <w:style w:type="character" w:customStyle="1" w:styleId="CommentSubjectChar">
    <w:name w:val="Comment Subject Char"/>
    <w:basedOn w:val="CommentTextChar"/>
    <w:link w:val="CommentSubject"/>
    <w:uiPriority w:val="99"/>
    <w:semiHidden/>
    <w:rsid w:val="00BA381E"/>
    <w:rPr>
      <w:b/>
      <w:bCs/>
      <w:sz w:val="20"/>
      <w:szCs w:val="20"/>
    </w:rPr>
  </w:style>
  <w:style w:type="paragraph" w:styleId="Revision">
    <w:name w:val="Revision"/>
    <w:hidden/>
    <w:uiPriority w:val="99"/>
    <w:semiHidden/>
    <w:rsid w:val="00BA38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microsoft.com/office/2011/relationships/commentsExtended" Target="commentsExtended.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comments" Target="comments.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microsoft.com/office/2011/relationships/people" Target="peop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 gosswami</cp:lastModifiedBy>
  <cp:revision>6</cp:revision>
  <dcterms:created xsi:type="dcterms:W3CDTF">2018-11-16T23:40:00Z</dcterms:created>
  <dcterms:modified xsi:type="dcterms:W3CDTF">2018-11-18T22:00:00Z</dcterms:modified>
</cp:coreProperties>
</file>