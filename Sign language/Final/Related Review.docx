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4705" w14:textId="3205228D" w:rsidR="000E7E08" w:rsidRDefault="000E7E08" w:rsidP="005778C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 2</w:t>
      </w:r>
    </w:p>
    <w:p w14:paraId="0A0B3E36" w14:textId="77777777" w:rsidR="000E7E08" w:rsidRDefault="000E7E08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009166C5" w14:textId="49B2E5BC" w:rsidR="00D909E7" w:rsidRDefault="005778CF" w:rsidP="005778CF">
      <w:pPr>
        <w:jc w:val="center"/>
        <w:rPr>
          <w:rFonts w:ascii="Times New Roman" w:hAnsi="Times New Roman" w:cs="Times New Roman"/>
          <w:b/>
          <w:sz w:val="36"/>
        </w:rPr>
      </w:pPr>
      <w:r w:rsidRPr="00E84924">
        <w:rPr>
          <w:rFonts w:ascii="Times New Roman" w:hAnsi="Times New Roman" w:cs="Times New Roman"/>
          <w:b/>
          <w:sz w:val="36"/>
        </w:rPr>
        <w:t>Related Work</w:t>
      </w:r>
    </w:p>
    <w:p w14:paraId="7B519166" w14:textId="77777777" w:rsidR="00F52F40" w:rsidRDefault="00F52F40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56805514" w14:textId="7B92FDC8" w:rsidR="00F52F40" w:rsidRPr="00F52F40" w:rsidRDefault="00F52F40" w:rsidP="00F52F40">
      <w:pPr>
        <w:rPr>
          <w:rFonts w:ascii="Times New Roman" w:hAnsi="Times New Roman" w:cs="Times New Roman"/>
          <w:b/>
          <w:sz w:val="28"/>
        </w:rPr>
      </w:pPr>
      <w:r w:rsidRPr="00F52F40">
        <w:rPr>
          <w:rFonts w:ascii="Times New Roman" w:hAnsi="Times New Roman" w:cs="Times New Roman"/>
          <w:b/>
          <w:sz w:val="28"/>
        </w:rPr>
        <w:t xml:space="preserve">2.1 American Sign Language using Machine Learning </w:t>
      </w:r>
    </w:p>
    <w:p w14:paraId="1EA687E9" w14:textId="77777777" w:rsidR="00E84924" w:rsidRPr="00E84924" w:rsidRDefault="00E84924" w:rsidP="005778CF">
      <w:pPr>
        <w:jc w:val="center"/>
        <w:rPr>
          <w:rFonts w:ascii="Times New Roman" w:hAnsi="Times New Roman" w:cs="Times New Roman"/>
          <w:sz w:val="36"/>
        </w:rPr>
      </w:pPr>
    </w:p>
    <w:p w14:paraId="747818E3" w14:textId="52A17782" w:rsidR="00F419F9" w:rsidRP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sig</w:t>
      </w:r>
      <w:r w:rsidR="000E7E0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language reco</w:t>
      </w:r>
      <w:r w:rsidR="00F419F9" w:rsidRPr="00E84924">
        <w:rPr>
          <w:rFonts w:ascii="Times New Roman" w:hAnsi="Times New Roman" w:cs="Times New Roman"/>
          <w:sz w:val="24"/>
        </w:rPr>
        <w:t xml:space="preserve">gnition is not a new </w:t>
      </w:r>
      <w:r>
        <w:rPr>
          <w:rFonts w:ascii="Times New Roman" w:hAnsi="Times New Roman" w:cs="Times New Roman"/>
          <w:sz w:val="24"/>
        </w:rPr>
        <w:t>machine learning problem.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Pr="00B02700">
        <w:rPr>
          <w:rFonts w:ascii="Times New Roman" w:hAnsi="Times New Roman" w:cs="Times New Roman"/>
          <w:sz w:val="24"/>
        </w:rPr>
        <w:t>During recent decades</w:t>
      </w:r>
      <w:r w:rsidR="00F419F9" w:rsidRPr="00E84924">
        <w:rPr>
          <w:rFonts w:ascii="Times New Roman" w:hAnsi="Times New Roman" w:cs="Times New Roman"/>
          <w:sz w:val="24"/>
        </w:rPr>
        <w:t xml:space="preserve">, </w:t>
      </w:r>
      <w:r w:rsidR="000E7E0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ifferent researche</w:t>
      </w:r>
      <w:ins w:id="0" w:author="Kalpdrum Passi" w:date="2018-11-14T19:00:00Z">
        <w:r w:rsidR="000E7E08">
          <w:rPr>
            <w:rFonts w:ascii="Times New Roman" w:hAnsi="Times New Roman" w:cs="Times New Roman"/>
            <w:sz w:val="24"/>
          </w:rPr>
          <w:t>r</w:t>
        </w:r>
      </w:ins>
      <w:r>
        <w:rPr>
          <w:rFonts w:ascii="Times New Roman" w:hAnsi="Times New Roman" w:cs="Times New Roman"/>
          <w:sz w:val="24"/>
        </w:rPr>
        <w:t>s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already worked on different </w:t>
      </w:r>
      <w:r w:rsidR="00F419F9" w:rsidRPr="00E84924">
        <w:rPr>
          <w:rFonts w:ascii="Times New Roman" w:hAnsi="Times New Roman" w:cs="Times New Roman"/>
          <w:sz w:val="24"/>
        </w:rPr>
        <w:t xml:space="preserve">classifiers </w:t>
      </w:r>
      <w:r>
        <w:rPr>
          <w:rFonts w:ascii="Times New Roman" w:hAnsi="Times New Roman" w:cs="Times New Roman"/>
          <w:sz w:val="24"/>
        </w:rPr>
        <w:t xml:space="preserve">such as </w:t>
      </w:r>
      <w:r w:rsidR="00F419F9" w:rsidRPr="00E84924">
        <w:rPr>
          <w:rFonts w:ascii="Times New Roman" w:hAnsi="Times New Roman" w:cs="Times New Roman"/>
          <w:sz w:val="24"/>
        </w:rPr>
        <w:t xml:space="preserve">linear classifiers, neural networks and Bayesian networks [2-11]. </w:t>
      </w:r>
    </w:p>
    <w:p w14:paraId="7E2294ED" w14:textId="3C6BA896" w:rsid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research point of view a linear</w:t>
      </w:r>
      <w:r w:rsidRPr="00E84924">
        <w:rPr>
          <w:rFonts w:ascii="Times New Roman" w:hAnsi="Times New Roman" w:cs="Times New Roman"/>
          <w:sz w:val="24"/>
        </w:rPr>
        <w:t xml:space="preserve"> classifier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0E7E08">
        <w:rPr>
          <w:rFonts w:ascii="Times New Roman" w:hAnsi="Times New Roman" w:cs="Times New Roman"/>
          <w:sz w:val="24"/>
        </w:rPr>
        <w:t>is</w:t>
      </w:r>
      <w:r w:rsidR="000E7E08" w:rsidRPr="00E84924">
        <w:rPr>
          <w:rFonts w:ascii="Times New Roman" w:hAnsi="Times New Roman" w:cs="Times New Roman"/>
          <w:sz w:val="24"/>
        </w:rPr>
        <w:t xml:space="preserve"> </w:t>
      </w:r>
      <w:r w:rsidR="00F419F9" w:rsidRPr="00E84924">
        <w:rPr>
          <w:rFonts w:ascii="Times New Roman" w:hAnsi="Times New Roman" w:cs="Times New Roman"/>
          <w:sz w:val="24"/>
        </w:rPr>
        <w:t xml:space="preserve">easy to work with because </w:t>
      </w:r>
      <w:r>
        <w:rPr>
          <w:rFonts w:ascii="Times New Roman" w:hAnsi="Times New Roman" w:cs="Times New Roman"/>
          <w:sz w:val="24"/>
        </w:rPr>
        <w:t>linear classifier</w:t>
      </w:r>
      <w:r w:rsidR="000E7E08">
        <w:rPr>
          <w:rFonts w:ascii="Times New Roman" w:hAnsi="Times New Roman" w:cs="Times New Roman"/>
          <w:sz w:val="24"/>
        </w:rPr>
        <w:t>s</w:t>
      </w:r>
      <w:r w:rsidR="00F419F9" w:rsidRPr="00E84924">
        <w:rPr>
          <w:rFonts w:ascii="Times New Roman" w:hAnsi="Times New Roman" w:cs="Times New Roman"/>
          <w:sz w:val="24"/>
        </w:rPr>
        <w:t xml:space="preserve"> are relatively simple models, </w:t>
      </w:r>
      <w:r w:rsidR="00234129">
        <w:rPr>
          <w:rFonts w:ascii="Times New Roman" w:hAnsi="Times New Roman" w:cs="Times New Roman"/>
          <w:sz w:val="24"/>
        </w:rPr>
        <w:t>it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234129" w:rsidRPr="00E84924">
        <w:rPr>
          <w:rFonts w:ascii="Times New Roman" w:hAnsi="Times New Roman" w:cs="Times New Roman"/>
          <w:sz w:val="24"/>
        </w:rPr>
        <w:t>requires</w:t>
      </w:r>
      <w:r w:rsidR="00F419F9" w:rsidRPr="00E84924">
        <w:rPr>
          <w:rFonts w:ascii="Times New Roman" w:hAnsi="Times New Roman" w:cs="Times New Roman"/>
          <w:sz w:val="24"/>
        </w:rPr>
        <w:t xml:space="preserve"> sophisticated feature extraction and preprocessing methods to </w:t>
      </w:r>
      <w:r>
        <w:rPr>
          <w:rFonts w:ascii="Times New Roman" w:hAnsi="Times New Roman" w:cs="Times New Roman"/>
          <w:sz w:val="24"/>
        </w:rPr>
        <w:t>get good result</w:t>
      </w:r>
      <w:r w:rsidR="000E7E08">
        <w:rPr>
          <w:rFonts w:ascii="Times New Roman" w:hAnsi="Times New Roman" w:cs="Times New Roman"/>
          <w:sz w:val="24"/>
        </w:rPr>
        <w:t>s</w:t>
      </w:r>
      <w:r w:rsidR="00F419F9" w:rsidRPr="00E84924">
        <w:rPr>
          <w:rFonts w:ascii="Times New Roman" w:hAnsi="Times New Roman" w:cs="Times New Roman"/>
          <w:sz w:val="24"/>
        </w:rPr>
        <w:t xml:space="preserve"> [2, 3, 4]. Singha and Das </w:t>
      </w:r>
      <w:r w:rsidR="000E7E08">
        <w:rPr>
          <w:rFonts w:ascii="Times New Roman" w:hAnsi="Times New Roman" w:cs="Times New Roman"/>
          <w:sz w:val="24"/>
        </w:rPr>
        <w:t xml:space="preserve">[2] </w:t>
      </w:r>
      <w:r w:rsidR="002020CC">
        <w:rPr>
          <w:rFonts w:ascii="Times New Roman" w:hAnsi="Times New Roman" w:cs="Times New Roman"/>
          <w:sz w:val="24"/>
        </w:rPr>
        <w:t>ac</w:t>
      </w:r>
      <w:r w:rsidR="000E7E08">
        <w:rPr>
          <w:rFonts w:ascii="Times New Roman" w:hAnsi="Times New Roman" w:cs="Times New Roman"/>
          <w:sz w:val="24"/>
        </w:rPr>
        <w:t>h</w:t>
      </w:r>
      <w:r w:rsidR="002020CC">
        <w:rPr>
          <w:rFonts w:ascii="Times New Roman" w:hAnsi="Times New Roman" w:cs="Times New Roman"/>
          <w:sz w:val="24"/>
        </w:rPr>
        <w:t>ie</w:t>
      </w:r>
      <w:r w:rsidR="000E7E08">
        <w:rPr>
          <w:rFonts w:ascii="Times New Roman" w:hAnsi="Times New Roman" w:cs="Times New Roman"/>
          <w:sz w:val="24"/>
        </w:rPr>
        <w:t>ve</w:t>
      </w:r>
      <w:r w:rsidR="002020CC">
        <w:rPr>
          <w:rFonts w:ascii="Times New Roman" w:hAnsi="Times New Roman" w:cs="Times New Roman"/>
          <w:sz w:val="24"/>
        </w:rPr>
        <w:t>d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0E7E08">
        <w:rPr>
          <w:rFonts w:ascii="Times New Roman" w:hAnsi="Times New Roman" w:cs="Times New Roman"/>
          <w:sz w:val="24"/>
        </w:rPr>
        <w:t xml:space="preserve">an </w:t>
      </w:r>
      <w:r w:rsidR="00F419F9" w:rsidRPr="00E84924">
        <w:rPr>
          <w:rFonts w:ascii="Times New Roman" w:hAnsi="Times New Roman" w:cs="Times New Roman"/>
          <w:sz w:val="24"/>
        </w:rPr>
        <w:t xml:space="preserve">accuracy of 96% on </w:t>
      </w:r>
      <w:r w:rsidR="002020CC">
        <w:rPr>
          <w:rFonts w:ascii="Times New Roman" w:hAnsi="Times New Roman" w:cs="Times New Roman"/>
          <w:sz w:val="24"/>
        </w:rPr>
        <w:t>Ten</w:t>
      </w:r>
      <w:r w:rsidR="00F419F9" w:rsidRPr="00E84924">
        <w:rPr>
          <w:rFonts w:ascii="Times New Roman" w:hAnsi="Times New Roman" w:cs="Times New Roman"/>
          <w:sz w:val="24"/>
        </w:rPr>
        <w:t xml:space="preserve"> classes for images of gestures of one hand using </w:t>
      </w:r>
      <w:proofErr w:type="spellStart"/>
      <w:r w:rsidR="00F419F9"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="00F419F9" w:rsidRPr="00E84924">
        <w:rPr>
          <w:rFonts w:ascii="Times New Roman" w:hAnsi="Times New Roman" w:cs="Times New Roman"/>
          <w:sz w:val="24"/>
        </w:rPr>
        <w:t xml:space="preserve"> Transforms</w:t>
      </w:r>
      <w:r w:rsidR="00E84924" w:rsidRPr="00E84924">
        <w:rPr>
          <w:rFonts w:ascii="Times New Roman" w:hAnsi="Times New Roman" w:cs="Times New Roman"/>
          <w:sz w:val="24"/>
        </w:rPr>
        <w:t xml:space="preserve">. These translate and rotate the axes to </w:t>
      </w:r>
      <w:r w:rsidR="00121425">
        <w:rPr>
          <w:rFonts w:ascii="Times New Roman" w:hAnsi="Times New Roman" w:cs="Times New Roman"/>
          <w:sz w:val="24"/>
        </w:rPr>
        <w:t>build up</w:t>
      </w:r>
      <w:r w:rsidR="00E84924" w:rsidRPr="00E84924">
        <w:rPr>
          <w:rFonts w:ascii="Times New Roman" w:hAnsi="Times New Roman" w:cs="Times New Roman"/>
          <w:sz w:val="24"/>
        </w:rPr>
        <w:t xml:space="preserve"> a new </w:t>
      </w:r>
      <w:r w:rsidR="00121425">
        <w:rPr>
          <w:rFonts w:ascii="Times New Roman" w:hAnsi="Times New Roman" w:cs="Times New Roman"/>
          <w:sz w:val="24"/>
        </w:rPr>
        <w:t>framework</w:t>
      </w:r>
      <w:r w:rsidR="00E84924" w:rsidRPr="00E84924">
        <w:rPr>
          <w:rFonts w:ascii="Times New Roman" w:hAnsi="Times New Roman" w:cs="Times New Roman"/>
          <w:sz w:val="24"/>
        </w:rPr>
        <w:t xml:space="preserve"> based on the variance of the data. This </w:t>
      </w:r>
      <w:r w:rsidR="006525AE">
        <w:rPr>
          <w:rFonts w:ascii="Times New Roman" w:hAnsi="Times New Roman" w:cs="Times New Roman"/>
          <w:sz w:val="24"/>
        </w:rPr>
        <w:t>technique</w:t>
      </w:r>
      <w:r w:rsidR="00E84924" w:rsidRPr="00E84924">
        <w:rPr>
          <w:rFonts w:ascii="Times New Roman" w:hAnsi="Times New Roman" w:cs="Times New Roman"/>
          <w:sz w:val="24"/>
        </w:rPr>
        <w:t xml:space="preserve"> is </w:t>
      </w:r>
      <w:r w:rsidR="006525AE" w:rsidRPr="00E84924">
        <w:rPr>
          <w:rFonts w:ascii="Times New Roman" w:hAnsi="Times New Roman" w:cs="Times New Roman"/>
          <w:sz w:val="24"/>
        </w:rPr>
        <w:t>useful</w:t>
      </w:r>
      <w:r w:rsidR="00E84924" w:rsidRPr="00E84924">
        <w:rPr>
          <w:rFonts w:ascii="Times New Roman" w:hAnsi="Times New Roman" w:cs="Times New Roman"/>
          <w:sz w:val="24"/>
        </w:rPr>
        <w:t xml:space="preserve"> after using a skin </w:t>
      </w:r>
      <w:r w:rsidR="006525AE">
        <w:rPr>
          <w:rFonts w:ascii="Times New Roman" w:hAnsi="Times New Roman" w:cs="Times New Roman"/>
          <w:sz w:val="24"/>
        </w:rPr>
        <w:t>color detection</w:t>
      </w:r>
      <w:r w:rsidR="00E84924" w:rsidRPr="00E84924">
        <w:rPr>
          <w:rFonts w:ascii="Times New Roman" w:hAnsi="Times New Roman" w:cs="Times New Roman"/>
          <w:sz w:val="24"/>
        </w:rPr>
        <w:t xml:space="preserve">, hand cropping and edge </w:t>
      </w:r>
      <w:r w:rsidR="006525AE" w:rsidRPr="00E84924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on the images. They use a linear classifier to </w:t>
      </w:r>
      <w:r w:rsidR="0063339C">
        <w:rPr>
          <w:rFonts w:ascii="Times New Roman" w:hAnsi="Times New Roman" w:cs="Times New Roman"/>
          <w:sz w:val="24"/>
        </w:rPr>
        <w:t>recogni</w:t>
      </w:r>
      <w:r w:rsidR="000E7E08">
        <w:rPr>
          <w:rFonts w:ascii="Times New Roman" w:hAnsi="Times New Roman" w:cs="Times New Roman"/>
          <w:sz w:val="24"/>
        </w:rPr>
        <w:t>ze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63339C">
        <w:rPr>
          <w:rFonts w:ascii="Times New Roman" w:hAnsi="Times New Roman" w:cs="Times New Roman"/>
          <w:sz w:val="24"/>
        </w:rPr>
        <w:t>number sign</w:t>
      </w:r>
      <w:r w:rsidR="00E84924" w:rsidRPr="00E84924">
        <w:rPr>
          <w:rFonts w:ascii="Times New Roman" w:hAnsi="Times New Roman" w:cs="Times New Roman"/>
          <w:sz w:val="24"/>
        </w:rPr>
        <w:t xml:space="preserve"> including thumbs up, </w:t>
      </w:r>
      <w:r w:rsidR="0063339C">
        <w:rPr>
          <w:rFonts w:ascii="Times New Roman" w:hAnsi="Times New Roman" w:cs="Times New Roman"/>
          <w:sz w:val="24"/>
        </w:rPr>
        <w:t>first and index</w:t>
      </w:r>
      <w:r w:rsidR="00E84924" w:rsidRPr="00E84924">
        <w:rPr>
          <w:rFonts w:ascii="Times New Roman" w:hAnsi="Times New Roman" w:cs="Times New Roman"/>
          <w:sz w:val="24"/>
        </w:rPr>
        <w:t xml:space="preserve"> finger pointing left and right, and numbers </w:t>
      </w:r>
      <w:r w:rsidR="0063339C">
        <w:rPr>
          <w:rFonts w:ascii="Times New Roman" w:hAnsi="Times New Roman" w:cs="Times New Roman"/>
          <w:sz w:val="24"/>
        </w:rPr>
        <w:t>only</w:t>
      </w:r>
      <w:r w:rsidR="00E84924" w:rsidRPr="00E84924">
        <w:rPr>
          <w:rFonts w:ascii="Times New Roman" w:hAnsi="Times New Roman" w:cs="Times New Roman"/>
          <w:sz w:val="24"/>
        </w:rPr>
        <w:t xml:space="preserve">. Sharma </w:t>
      </w:r>
      <w:r w:rsidR="000E7E08">
        <w:rPr>
          <w:rFonts w:ascii="Times New Roman" w:hAnsi="Times New Roman" w:cs="Times New Roman"/>
          <w:sz w:val="24"/>
        </w:rPr>
        <w:t xml:space="preserve">[4] </w:t>
      </w:r>
      <w:r w:rsidR="001242AA">
        <w:rPr>
          <w:rFonts w:ascii="Times New Roman" w:hAnsi="Times New Roman" w:cs="Times New Roman"/>
          <w:sz w:val="24"/>
        </w:rPr>
        <w:t xml:space="preserve">has </w:t>
      </w:r>
      <w:r w:rsidR="00E1258A">
        <w:rPr>
          <w:rFonts w:ascii="Times New Roman" w:hAnsi="Times New Roman" w:cs="Times New Roman"/>
          <w:sz w:val="24"/>
        </w:rPr>
        <w:t>done research 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bookmarkStart w:id="1" w:name="_Hlk527982562"/>
      <w:r w:rsidR="00E84924" w:rsidRPr="00E84924">
        <w:rPr>
          <w:rFonts w:ascii="Times New Roman" w:hAnsi="Times New Roman" w:cs="Times New Roman"/>
          <w:sz w:val="24"/>
        </w:rPr>
        <w:t>Support Vector Machines</w:t>
      </w:r>
      <w:r w:rsidR="00352974">
        <w:rPr>
          <w:rFonts w:ascii="Times New Roman" w:hAnsi="Times New Roman" w:cs="Times New Roman"/>
          <w:sz w:val="24"/>
        </w:rPr>
        <w:t xml:space="preserve"> (SVM)</w:t>
      </w:r>
      <w:r w:rsidR="00E84924" w:rsidRPr="00E84924">
        <w:rPr>
          <w:rFonts w:ascii="Times New Roman" w:hAnsi="Times New Roman" w:cs="Times New Roman"/>
          <w:sz w:val="24"/>
        </w:rPr>
        <w:t xml:space="preserve"> and k-Nearest Neighbors</w:t>
      </w:r>
      <w:bookmarkEnd w:id="1"/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352974">
        <w:rPr>
          <w:rFonts w:ascii="Times New Roman" w:hAnsi="Times New Roman" w:cs="Times New Roman"/>
          <w:sz w:val="24"/>
        </w:rPr>
        <w:t xml:space="preserve">(KNN) </w:t>
      </w:r>
      <w:r w:rsidR="00E84924" w:rsidRPr="00E84924">
        <w:rPr>
          <w:rFonts w:ascii="Times New Roman" w:hAnsi="Times New Roman" w:cs="Times New Roman"/>
          <w:sz w:val="24"/>
        </w:rPr>
        <w:t xml:space="preserve">to </w:t>
      </w:r>
      <w:r w:rsidR="00E1258A" w:rsidRPr="00E84924">
        <w:rPr>
          <w:rFonts w:ascii="Times New Roman" w:hAnsi="Times New Roman" w:cs="Times New Roman"/>
          <w:sz w:val="24"/>
        </w:rPr>
        <w:t>illustrate</w:t>
      </w:r>
      <w:r w:rsidR="00E84924" w:rsidRPr="00E84924">
        <w:rPr>
          <w:rFonts w:ascii="Times New Roman" w:hAnsi="Times New Roman" w:cs="Times New Roman"/>
          <w:sz w:val="24"/>
        </w:rPr>
        <w:t xml:space="preserve"> each color channel after background </w:t>
      </w:r>
      <w:r w:rsidR="000E7E08">
        <w:rPr>
          <w:rFonts w:ascii="Times New Roman" w:hAnsi="Times New Roman" w:cs="Times New Roman"/>
          <w:sz w:val="24"/>
        </w:rPr>
        <w:t xml:space="preserve">noise </w:t>
      </w:r>
      <w:r w:rsidR="00E1258A" w:rsidRPr="00E84924">
        <w:rPr>
          <w:rFonts w:ascii="Times New Roman" w:hAnsi="Times New Roman" w:cs="Times New Roman"/>
          <w:sz w:val="24"/>
        </w:rPr>
        <w:t>deletion</w:t>
      </w:r>
      <w:r w:rsidR="00E84924" w:rsidRPr="00E84924">
        <w:rPr>
          <w:rFonts w:ascii="Times New Roman" w:hAnsi="Times New Roman" w:cs="Times New Roman"/>
          <w:sz w:val="24"/>
        </w:rPr>
        <w:t xml:space="preserve"> and noise </w:t>
      </w:r>
      <w:r w:rsidR="00E1258A" w:rsidRPr="00E84924">
        <w:rPr>
          <w:rFonts w:ascii="Times New Roman" w:hAnsi="Times New Roman" w:cs="Times New Roman"/>
          <w:sz w:val="24"/>
        </w:rPr>
        <w:t>subtraction</w:t>
      </w:r>
      <w:r w:rsidR="00E84924" w:rsidRPr="00E84924">
        <w:rPr>
          <w:rFonts w:ascii="Times New Roman" w:hAnsi="Times New Roman" w:cs="Times New Roman"/>
          <w:sz w:val="24"/>
        </w:rPr>
        <w:t xml:space="preserve">. Their </w:t>
      </w:r>
      <w:r w:rsidR="000E7E08">
        <w:rPr>
          <w:rFonts w:ascii="Times New Roman" w:hAnsi="Times New Roman" w:cs="Times New Roman"/>
          <w:sz w:val="24"/>
        </w:rPr>
        <w:t>research</w:t>
      </w:r>
      <w:r w:rsidR="000E7E08" w:rsidRPr="00E84924">
        <w:rPr>
          <w:rFonts w:ascii="Times New Roman" w:hAnsi="Times New Roman" w:cs="Times New Roman"/>
          <w:sz w:val="24"/>
        </w:rPr>
        <w:t xml:space="preserve"> </w:t>
      </w:r>
      <w:r w:rsidR="000E7E08">
        <w:rPr>
          <w:rFonts w:ascii="Times New Roman" w:hAnsi="Times New Roman" w:cs="Times New Roman"/>
          <w:sz w:val="24"/>
        </w:rPr>
        <w:t>suggests</w:t>
      </w:r>
      <w:r w:rsidR="00E84924" w:rsidRPr="00E84924">
        <w:rPr>
          <w:rFonts w:ascii="Times New Roman" w:hAnsi="Times New Roman" w:cs="Times New Roman"/>
          <w:sz w:val="24"/>
        </w:rPr>
        <w:t xml:space="preserve"> using contour</w:t>
      </w:r>
      <w:r w:rsidR="000E7E08">
        <w:rPr>
          <w:rFonts w:ascii="Times New Roman" w:hAnsi="Times New Roman" w:cs="Times New Roman"/>
          <w:sz w:val="24"/>
        </w:rPr>
        <w:t>s</w:t>
      </w:r>
      <w:r w:rsidR="00E84924" w:rsidRPr="00E84924">
        <w:rPr>
          <w:rFonts w:ascii="Times New Roman" w:hAnsi="Times New Roman" w:cs="Times New Roman"/>
          <w:sz w:val="24"/>
        </w:rPr>
        <w:t xml:space="preserve">, which is </w:t>
      </w:r>
      <w:r w:rsidR="00194B31">
        <w:rPr>
          <w:rFonts w:ascii="Times New Roman" w:hAnsi="Times New Roman" w:cs="Times New Roman"/>
          <w:sz w:val="24"/>
        </w:rPr>
        <w:t xml:space="preserve">very useful to </w:t>
      </w:r>
      <w:r w:rsidR="00E84924" w:rsidRPr="00E84924">
        <w:rPr>
          <w:rFonts w:ascii="Times New Roman" w:hAnsi="Times New Roman" w:cs="Times New Roman"/>
          <w:sz w:val="24"/>
        </w:rPr>
        <w:t>represent</w:t>
      </w:r>
      <w:ins w:id="2" w:author="Kalpdrum Passi" w:date="2018-11-14T19:06:00Z">
        <w:r w:rsidR="000E7E08">
          <w:rPr>
            <w:rFonts w:ascii="Times New Roman" w:hAnsi="Times New Roman" w:cs="Times New Roman"/>
            <w:sz w:val="24"/>
          </w:rPr>
          <w:t xml:space="preserve"> </w:t>
        </w:r>
      </w:ins>
      <w:r w:rsidR="00E84924" w:rsidRPr="00E84924">
        <w:rPr>
          <w:rFonts w:ascii="Times New Roman" w:hAnsi="Times New Roman" w:cs="Times New Roman"/>
          <w:sz w:val="24"/>
        </w:rPr>
        <w:t xml:space="preserve">hand contours. They </w:t>
      </w:r>
      <w:r w:rsidR="00352974">
        <w:rPr>
          <w:rFonts w:ascii="Times New Roman" w:hAnsi="Times New Roman" w:cs="Times New Roman"/>
          <w:sz w:val="24"/>
        </w:rPr>
        <w:t xml:space="preserve">got </w:t>
      </w:r>
      <w:r w:rsidR="00352974" w:rsidRPr="00E84924">
        <w:rPr>
          <w:rFonts w:ascii="Times New Roman" w:hAnsi="Times New Roman" w:cs="Times New Roman"/>
          <w:sz w:val="24"/>
        </w:rPr>
        <w:t>an</w:t>
      </w:r>
      <w:r w:rsidR="00E84924" w:rsidRPr="00E84924">
        <w:rPr>
          <w:rFonts w:ascii="Times New Roman" w:hAnsi="Times New Roman" w:cs="Times New Roman"/>
          <w:sz w:val="24"/>
        </w:rPr>
        <w:t xml:space="preserve"> accuracy of 62.3% using </w:t>
      </w:r>
      <w:r w:rsidR="006A01C3" w:rsidRPr="00E84924">
        <w:rPr>
          <w:rFonts w:ascii="Times New Roman" w:hAnsi="Times New Roman" w:cs="Times New Roman"/>
          <w:sz w:val="24"/>
        </w:rPr>
        <w:t>a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194B31" w:rsidRPr="00E84924">
        <w:rPr>
          <w:rFonts w:ascii="Times New Roman" w:hAnsi="Times New Roman" w:cs="Times New Roman"/>
          <w:sz w:val="24"/>
        </w:rPr>
        <w:t xml:space="preserve">Support Vector Machines </w:t>
      </w:r>
      <w:r w:rsidR="00E84924" w:rsidRPr="00E84924">
        <w:rPr>
          <w:rFonts w:ascii="Times New Roman" w:hAnsi="Times New Roman" w:cs="Times New Roman"/>
          <w:sz w:val="24"/>
        </w:rPr>
        <w:t>on the segmented color channel model.</w:t>
      </w:r>
    </w:p>
    <w:p w14:paraId="392A4344" w14:textId="39A44A2A" w:rsidR="00E84924" w:rsidRPr="00E84924" w:rsidRDefault="0091398F" w:rsidP="006A01C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Machine learning 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is most commonly used </w:t>
      </w:r>
      <w:r>
        <w:rPr>
          <w:rFonts w:ascii="Times New Roman" w:hAnsi="Times New Roman" w:cs="Times New Roman"/>
          <w:sz w:val="24"/>
          <w:szCs w:val="24"/>
        </w:rPr>
        <w:t>for image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 recognition</w:t>
      </w:r>
      <w:bookmarkStart w:id="3" w:name="_Hlk527983558"/>
      <w:r w:rsidR="006A01C3" w:rsidRPr="00391D0B">
        <w:rPr>
          <w:rFonts w:ascii="Times New Roman" w:hAnsi="Times New Roman" w:cs="Times New Roman"/>
          <w:sz w:val="24"/>
          <w:szCs w:val="24"/>
        </w:rPr>
        <w:t xml:space="preserve">. Hidden Markov Model </w:t>
      </w:r>
      <w:bookmarkEnd w:id="3"/>
      <w:r w:rsidR="006A01C3" w:rsidRPr="00391D0B">
        <w:rPr>
          <w:rFonts w:ascii="Times New Roman" w:hAnsi="Times New Roman" w:cs="Times New Roman"/>
          <w:sz w:val="24"/>
          <w:szCs w:val="24"/>
        </w:rPr>
        <w:t>(HMM)</w:t>
      </w:r>
      <w:r w:rsidR="006A01C3" w:rsidRPr="00391D0B">
        <w:rPr>
          <w:rFonts w:ascii="Times New Roman" w:hAnsi="Times New Roman" w:cs="Times New Roman"/>
          <w:sz w:val="24"/>
        </w:rPr>
        <w:t xml:space="preserve"> </w:t>
      </w:r>
      <w:r w:rsidR="00391D0B" w:rsidRPr="00391D0B">
        <w:rPr>
          <w:rFonts w:ascii="Times New Roman" w:hAnsi="Times New Roman" w:cs="Times New Roman"/>
          <w:sz w:val="24"/>
        </w:rPr>
        <w:t xml:space="preserve">and </w:t>
      </w:r>
      <w:r w:rsidR="00391D0B" w:rsidRPr="00391D0B">
        <w:rPr>
          <w:rFonts w:ascii="Times New Roman" w:hAnsi="Times New Roman" w:cs="Times New Roman"/>
          <w:sz w:val="24"/>
          <w:szCs w:val="24"/>
        </w:rPr>
        <w:t>Dynamic Time Warping (DTW),</w:t>
      </w:r>
      <w:r w:rsidR="00391D0B" w:rsidRPr="00770FC1">
        <w:rPr>
          <w:rFonts w:ascii="Times New Roman" w:hAnsi="Times New Roman" w:cs="Times New Roman"/>
          <w:sz w:val="24"/>
          <w:szCs w:val="24"/>
        </w:rPr>
        <w:t xml:space="preserve"> two kinds of machine learning methods,</w:t>
      </w:r>
      <w:r w:rsidR="00391D0B">
        <w:rPr>
          <w:rFonts w:ascii="Times New Roman" w:hAnsi="Times New Roman" w:cs="Times New Roman"/>
          <w:sz w:val="24"/>
          <w:szCs w:val="24"/>
        </w:rPr>
        <w:t xml:space="preserve"> </w:t>
      </w:r>
      <w:r w:rsidR="00391D0B" w:rsidRPr="00770FC1">
        <w:rPr>
          <w:rFonts w:ascii="Times New Roman" w:hAnsi="Times New Roman" w:cs="Times New Roman"/>
          <w:sz w:val="24"/>
          <w:szCs w:val="24"/>
        </w:rPr>
        <w:t>are widely applied</w:t>
      </w:r>
      <w:r w:rsidR="00391D0B">
        <w:rPr>
          <w:rFonts w:ascii="Times New Roman" w:hAnsi="Times New Roman" w:cs="Times New Roman"/>
          <w:sz w:val="24"/>
          <w:szCs w:val="24"/>
        </w:rPr>
        <w:t xml:space="preserve"> to </w:t>
      </w:r>
      <w:r w:rsidR="00E84924" w:rsidRPr="00E84924">
        <w:rPr>
          <w:rFonts w:ascii="Times New Roman" w:hAnsi="Times New Roman" w:cs="Times New Roman"/>
          <w:sz w:val="24"/>
        </w:rPr>
        <w:t xml:space="preserve">achieve high accuracies [5, 6, 7]. These are </w:t>
      </w:r>
      <w:r w:rsidR="00391D0B" w:rsidRPr="00E84924">
        <w:rPr>
          <w:rFonts w:ascii="Times New Roman" w:hAnsi="Times New Roman" w:cs="Times New Roman"/>
          <w:sz w:val="24"/>
        </w:rPr>
        <w:t>mostly</w:t>
      </w:r>
      <w:r w:rsidR="00E84924" w:rsidRPr="00E84924">
        <w:rPr>
          <w:rFonts w:ascii="Times New Roman" w:hAnsi="Times New Roman" w:cs="Times New Roman"/>
          <w:sz w:val="24"/>
        </w:rPr>
        <w:t xml:space="preserve"> good at capturing </w:t>
      </w:r>
      <w:r w:rsidR="00391D0B" w:rsidRPr="00E84924">
        <w:rPr>
          <w:rFonts w:ascii="Times New Roman" w:hAnsi="Times New Roman" w:cs="Times New Roman"/>
          <w:sz w:val="24"/>
        </w:rPr>
        <w:t>time-based</w:t>
      </w:r>
      <w:r w:rsidR="00E84924" w:rsidRPr="00E84924">
        <w:rPr>
          <w:rFonts w:ascii="Times New Roman" w:hAnsi="Times New Roman" w:cs="Times New Roman"/>
          <w:sz w:val="24"/>
        </w:rPr>
        <w:t xml:space="preserve"> patterns, but they require clearly </w:t>
      </w:r>
      <w:r w:rsidR="00391D0B" w:rsidRPr="00391D0B">
        <w:rPr>
          <w:rFonts w:ascii="Times New Roman" w:hAnsi="Times New Roman" w:cs="Times New Roman"/>
          <w:sz w:val="24"/>
        </w:rPr>
        <w:t xml:space="preserve">characterized </w:t>
      </w:r>
      <w:r w:rsidR="00E84924" w:rsidRPr="00E84924">
        <w:rPr>
          <w:rFonts w:ascii="Times New Roman" w:hAnsi="Times New Roman" w:cs="Times New Roman"/>
          <w:sz w:val="24"/>
        </w:rPr>
        <w:t xml:space="preserve">models that are defined </w:t>
      </w:r>
      <w:r w:rsidR="00391D0B">
        <w:rPr>
          <w:rFonts w:ascii="Times New Roman" w:hAnsi="Times New Roman" w:cs="Times New Roman"/>
          <w:sz w:val="24"/>
        </w:rPr>
        <w:t>before</w:t>
      </w:r>
      <w:r w:rsidR="00E84924" w:rsidRPr="00E84924">
        <w:rPr>
          <w:rFonts w:ascii="Times New Roman" w:hAnsi="Times New Roman" w:cs="Times New Roman"/>
          <w:sz w:val="24"/>
        </w:rPr>
        <w:t xml:space="preserve"> learning. </w:t>
      </w:r>
      <w:proofErr w:type="spellStart"/>
      <w:r w:rsidR="00E84924" w:rsidRPr="00E84924">
        <w:rPr>
          <w:rFonts w:ascii="Times New Roman" w:hAnsi="Times New Roman" w:cs="Times New Roman"/>
          <w:sz w:val="24"/>
        </w:rPr>
        <w:t>Starner</w:t>
      </w:r>
      <w:proofErr w:type="spellEnd"/>
      <w:r w:rsidR="00E84924" w:rsidRPr="00E84924">
        <w:rPr>
          <w:rFonts w:ascii="Times New Roman" w:hAnsi="Times New Roman" w:cs="Times New Roman"/>
          <w:sz w:val="24"/>
        </w:rPr>
        <w:t xml:space="preserve"> and Pentland </w:t>
      </w:r>
      <w:r w:rsidR="000E7E08">
        <w:rPr>
          <w:rFonts w:ascii="Times New Roman" w:hAnsi="Times New Roman" w:cs="Times New Roman"/>
          <w:sz w:val="24"/>
        </w:rPr>
        <w:t xml:space="preserve">[5] </w:t>
      </w:r>
      <w:r w:rsidR="00E84924" w:rsidRPr="00E84924">
        <w:rPr>
          <w:rFonts w:ascii="Times New Roman" w:hAnsi="Times New Roman" w:cs="Times New Roman"/>
          <w:sz w:val="24"/>
        </w:rPr>
        <w:t>used a Hidden Markov Model and a 3-D</w:t>
      </w:r>
      <w:r w:rsidR="00B86AA3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glove that </w:t>
      </w:r>
      <w:r w:rsidR="00B86AA3">
        <w:rPr>
          <w:rFonts w:ascii="Times New Roman" w:hAnsi="Times New Roman" w:cs="Times New Roman"/>
          <w:sz w:val="24"/>
        </w:rPr>
        <w:t>detect</w:t>
      </w:r>
      <w:r w:rsidR="000E7E08">
        <w:rPr>
          <w:rFonts w:ascii="Times New Roman" w:hAnsi="Times New Roman" w:cs="Times New Roman"/>
          <w:sz w:val="24"/>
        </w:rPr>
        <w:t>s</w:t>
      </w:r>
      <w:r w:rsidR="00E84924" w:rsidRPr="00E84924">
        <w:rPr>
          <w:rFonts w:ascii="Times New Roman" w:hAnsi="Times New Roman" w:cs="Times New Roman"/>
          <w:sz w:val="24"/>
        </w:rPr>
        <w:t xml:space="preserve"> hand movement. Since the glove </w:t>
      </w:r>
      <w:r w:rsidR="00DE2B11" w:rsidRPr="00E84924">
        <w:rPr>
          <w:rFonts w:ascii="Times New Roman" w:hAnsi="Times New Roman" w:cs="Times New Roman"/>
          <w:sz w:val="24"/>
        </w:rPr>
        <w:t>can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 w:rsidRPr="00E84924">
        <w:rPr>
          <w:rFonts w:ascii="Times New Roman" w:hAnsi="Times New Roman" w:cs="Times New Roman"/>
          <w:sz w:val="24"/>
        </w:rPr>
        <w:t>attain</w:t>
      </w:r>
      <w:r w:rsidR="00E84924" w:rsidRPr="00E84924">
        <w:rPr>
          <w:rFonts w:ascii="Times New Roman" w:hAnsi="Times New Roman" w:cs="Times New Roman"/>
          <w:sz w:val="24"/>
        </w:rPr>
        <w:t xml:space="preserve"> 3-D</w:t>
      </w:r>
      <w:r w:rsidR="00DE2B11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>
        <w:rPr>
          <w:rFonts w:ascii="Times New Roman" w:hAnsi="Times New Roman" w:cs="Times New Roman"/>
          <w:sz w:val="24"/>
        </w:rPr>
        <w:t>detail</w:t>
      </w:r>
      <w:r w:rsidR="00E84924" w:rsidRPr="00E84924">
        <w:rPr>
          <w:rFonts w:ascii="Times New Roman" w:hAnsi="Times New Roman" w:cs="Times New Roman"/>
          <w:sz w:val="24"/>
        </w:rPr>
        <w:t xml:space="preserve"> from the hand regardless of spatial orientation, they </w:t>
      </w:r>
      <w:r w:rsidR="000E7E08">
        <w:rPr>
          <w:rFonts w:ascii="Times New Roman" w:hAnsi="Times New Roman" w:cs="Times New Roman"/>
          <w:sz w:val="24"/>
        </w:rPr>
        <w:t>achieved the</w:t>
      </w:r>
      <w:r w:rsidR="00B06B07">
        <w:rPr>
          <w:rFonts w:ascii="Times New Roman" w:hAnsi="Times New Roman" w:cs="Times New Roman"/>
          <w:sz w:val="24"/>
        </w:rPr>
        <w:t xml:space="preserve"> best</w:t>
      </w:r>
      <w:r w:rsidR="00E84924" w:rsidRPr="00E84924">
        <w:rPr>
          <w:rFonts w:ascii="Times New Roman" w:hAnsi="Times New Roman" w:cs="Times New Roman"/>
          <w:sz w:val="24"/>
        </w:rPr>
        <w:t xml:space="preserve"> accuracy of 99.2% on the test set. </w:t>
      </w:r>
      <w:r w:rsidR="00432319">
        <w:rPr>
          <w:rFonts w:ascii="Times New Roman" w:hAnsi="Times New Roman" w:cs="Times New Roman"/>
          <w:sz w:val="24"/>
        </w:rPr>
        <w:t>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432319" w:rsidRPr="00E84924">
        <w:rPr>
          <w:rFonts w:ascii="Times New Roman" w:hAnsi="Times New Roman" w:cs="Times New Roman"/>
          <w:sz w:val="24"/>
        </w:rPr>
        <w:t xml:space="preserve">Hidden Markov Model </w:t>
      </w:r>
      <w:r w:rsidR="00E84924" w:rsidRPr="00E84924">
        <w:rPr>
          <w:rFonts w:ascii="Times New Roman" w:hAnsi="Times New Roman" w:cs="Times New Roman"/>
          <w:sz w:val="24"/>
        </w:rPr>
        <w:t>uses time</w:t>
      </w:r>
      <w:ins w:id="4" w:author="Kalpdrum Passi" w:date="2018-11-14T19:08:00Z">
        <w:r w:rsidR="000E7E08">
          <w:rPr>
            <w:rFonts w:ascii="Times New Roman" w:hAnsi="Times New Roman" w:cs="Times New Roman"/>
            <w:sz w:val="24"/>
          </w:rPr>
          <w:t xml:space="preserve"> </w:t>
        </w:r>
      </w:ins>
      <w:r w:rsidR="00E84924" w:rsidRPr="00E84924">
        <w:rPr>
          <w:rFonts w:ascii="Times New Roman" w:hAnsi="Times New Roman" w:cs="Times New Roman"/>
          <w:sz w:val="24"/>
        </w:rPr>
        <w:t xml:space="preserve">series data to track hand </w:t>
      </w:r>
      <w:r w:rsidR="00432319" w:rsidRPr="00E84924">
        <w:rPr>
          <w:rFonts w:ascii="Times New Roman" w:hAnsi="Times New Roman" w:cs="Times New Roman"/>
          <w:sz w:val="24"/>
        </w:rPr>
        <w:t>actions</w:t>
      </w:r>
      <w:r w:rsidR="00E84924" w:rsidRPr="00E84924">
        <w:rPr>
          <w:rFonts w:ascii="Times New Roman" w:hAnsi="Times New Roman" w:cs="Times New Roman"/>
          <w:sz w:val="24"/>
        </w:rPr>
        <w:t xml:space="preserve"> and classify based on the </w:t>
      </w:r>
      <w:r w:rsidR="005815C5">
        <w:rPr>
          <w:rFonts w:ascii="Times New Roman" w:hAnsi="Times New Roman" w:cs="Times New Roman"/>
          <w:sz w:val="24"/>
        </w:rPr>
        <w:t xml:space="preserve">position of the </w:t>
      </w:r>
      <w:r w:rsidR="00E84924" w:rsidRPr="00E84924">
        <w:rPr>
          <w:rFonts w:ascii="Times New Roman" w:hAnsi="Times New Roman" w:cs="Times New Roman"/>
          <w:sz w:val="24"/>
        </w:rPr>
        <w:t>hand in recent frames.</w:t>
      </w:r>
    </w:p>
    <w:p w14:paraId="635BC664" w14:textId="0230468E" w:rsidR="00234129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Suk </w:t>
      </w:r>
      <w:r w:rsidR="005815C5">
        <w:rPr>
          <w:rFonts w:ascii="Times New Roman" w:hAnsi="Times New Roman" w:cs="Times New Roman"/>
          <w:sz w:val="24"/>
        </w:rPr>
        <w:t xml:space="preserve">[6] </w:t>
      </w:r>
      <w:r w:rsidR="000A1379" w:rsidRPr="00E84924">
        <w:rPr>
          <w:rFonts w:ascii="Times New Roman" w:hAnsi="Times New Roman" w:cs="Times New Roman"/>
          <w:sz w:val="24"/>
        </w:rPr>
        <w:t>suggest</w:t>
      </w:r>
      <w:r w:rsidR="005815C5">
        <w:rPr>
          <w:rFonts w:ascii="Times New Roman" w:hAnsi="Times New Roman" w:cs="Times New Roman"/>
          <w:sz w:val="24"/>
        </w:rPr>
        <w:t>ed</w:t>
      </w:r>
      <w:r w:rsidRPr="00E84924">
        <w:rPr>
          <w:rFonts w:ascii="Times New Roman" w:hAnsi="Times New Roman" w:cs="Times New Roman"/>
          <w:sz w:val="24"/>
        </w:rPr>
        <w:t xml:space="preserve"> a </w:t>
      </w:r>
      <w:r w:rsidR="000A1379" w:rsidRPr="00E84924">
        <w:rPr>
          <w:rFonts w:ascii="Times New Roman" w:hAnsi="Times New Roman" w:cs="Times New Roman"/>
          <w:sz w:val="24"/>
        </w:rPr>
        <w:t>system</w:t>
      </w:r>
      <w:r w:rsidRPr="00E84924">
        <w:rPr>
          <w:rFonts w:ascii="Times New Roman" w:hAnsi="Times New Roman" w:cs="Times New Roman"/>
          <w:sz w:val="24"/>
        </w:rPr>
        <w:t xml:space="preserve"> for </w:t>
      </w:r>
      <w:r w:rsidR="00777A46">
        <w:rPr>
          <w:rFonts w:ascii="Times New Roman" w:hAnsi="Times New Roman" w:cs="Times New Roman"/>
          <w:sz w:val="24"/>
        </w:rPr>
        <w:t>detecting</w:t>
      </w:r>
      <w:r w:rsidRPr="00E84924">
        <w:rPr>
          <w:rFonts w:ascii="Times New Roman" w:hAnsi="Times New Roman" w:cs="Times New Roman"/>
          <w:sz w:val="24"/>
        </w:rPr>
        <w:t xml:space="preserve"> hand gestures in a continuous video stream using a </w:t>
      </w:r>
      <w:bookmarkStart w:id="5" w:name="_Hlk527984563"/>
      <w:r w:rsidRPr="00E84924">
        <w:rPr>
          <w:rFonts w:ascii="Times New Roman" w:hAnsi="Times New Roman" w:cs="Times New Roman"/>
          <w:sz w:val="24"/>
        </w:rPr>
        <w:t xml:space="preserve">dynamic Bayesian network or DBN </w:t>
      </w:r>
      <w:bookmarkEnd w:id="5"/>
      <w:r w:rsidRPr="00E84924">
        <w:rPr>
          <w:rFonts w:ascii="Times New Roman" w:hAnsi="Times New Roman" w:cs="Times New Roman"/>
          <w:sz w:val="24"/>
        </w:rPr>
        <w:t xml:space="preserve">model. They </w:t>
      </w:r>
      <w:r w:rsidR="00777A46" w:rsidRPr="00E84924">
        <w:rPr>
          <w:rFonts w:ascii="Times New Roman" w:hAnsi="Times New Roman" w:cs="Times New Roman"/>
          <w:sz w:val="24"/>
        </w:rPr>
        <w:t>try</w:t>
      </w:r>
      <w:r w:rsidRPr="00E84924">
        <w:rPr>
          <w:rFonts w:ascii="Times New Roman" w:hAnsi="Times New Roman" w:cs="Times New Roman"/>
          <w:sz w:val="24"/>
        </w:rPr>
        <w:t xml:space="preserve"> to classify moving hand gestures, such as </w:t>
      </w:r>
      <w:r w:rsidR="00777A46">
        <w:rPr>
          <w:rFonts w:ascii="Times New Roman" w:hAnsi="Times New Roman" w:cs="Times New Roman"/>
          <w:sz w:val="24"/>
        </w:rPr>
        <w:t>creating</w:t>
      </w:r>
      <w:r w:rsidRPr="00E84924">
        <w:rPr>
          <w:rFonts w:ascii="Times New Roman" w:hAnsi="Times New Roman" w:cs="Times New Roman"/>
          <w:sz w:val="24"/>
        </w:rPr>
        <w:t xml:space="preserve"> a circle around the body or waving. They </w:t>
      </w:r>
      <w:r w:rsidR="00E84200" w:rsidRPr="00E84924">
        <w:rPr>
          <w:rFonts w:ascii="Times New Roman" w:hAnsi="Times New Roman" w:cs="Times New Roman"/>
          <w:sz w:val="24"/>
        </w:rPr>
        <w:t>attain</w:t>
      </w:r>
      <w:r w:rsidRPr="00E84924">
        <w:rPr>
          <w:rFonts w:ascii="Times New Roman" w:hAnsi="Times New Roman" w:cs="Times New Roman"/>
          <w:sz w:val="24"/>
        </w:rPr>
        <w:t xml:space="preserve"> an accuracy of </w:t>
      </w:r>
      <w:r w:rsidR="001F2303">
        <w:rPr>
          <w:rFonts w:ascii="Times New Roman" w:hAnsi="Times New Roman" w:cs="Times New Roman"/>
          <w:sz w:val="24"/>
        </w:rPr>
        <w:t>nearly</w:t>
      </w:r>
      <w:r w:rsidRPr="00E84924">
        <w:rPr>
          <w:rFonts w:ascii="Times New Roman" w:hAnsi="Times New Roman" w:cs="Times New Roman"/>
          <w:sz w:val="24"/>
        </w:rPr>
        <w:t xml:space="preserve"> 99%, but it is worth noting that all </w:t>
      </w:r>
      <w:r w:rsidR="001F2303">
        <w:rPr>
          <w:rFonts w:ascii="Times New Roman" w:hAnsi="Times New Roman" w:cs="Times New Roman"/>
          <w:sz w:val="24"/>
        </w:rPr>
        <w:t>hand gestures</w:t>
      </w:r>
      <w:r w:rsidRPr="00E84924">
        <w:rPr>
          <w:rFonts w:ascii="Times New Roman" w:hAnsi="Times New Roman" w:cs="Times New Roman"/>
          <w:sz w:val="24"/>
        </w:rPr>
        <w:t xml:space="preserve"> are different from each other and are not American Sign Language. However, the motion-tracking feature would be </w:t>
      </w:r>
      <w:r w:rsidR="001F2303" w:rsidRPr="00E84924">
        <w:rPr>
          <w:rFonts w:ascii="Times New Roman" w:hAnsi="Times New Roman" w:cs="Times New Roman"/>
          <w:sz w:val="24"/>
        </w:rPr>
        <w:t>applicable</w:t>
      </w:r>
      <w:r w:rsidRPr="00E84924">
        <w:rPr>
          <w:rFonts w:ascii="Times New Roman" w:hAnsi="Times New Roman" w:cs="Times New Roman"/>
          <w:sz w:val="24"/>
        </w:rPr>
        <w:t xml:space="preserve"> for classifying the dynamic letters of ASL: j and z.</w:t>
      </w:r>
    </w:p>
    <w:p w14:paraId="6B531681" w14:textId="7391DF1B" w:rsidR="00E84924" w:rsidRDefault="00234129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6" w:name="_Hlk527991620"/>
      <w:r w:rsidRPr="00946FFE">
        <w:rPr>
          <w:rFonts w:ascii="Times New Roman" w:hAnsi="Times New Roman" w:cs="Times New Roman"/>
          <w:sz w:val="24"/>
        </w:rPr>
        <w:t>Artificial N</w:t>
      </w:r>
      <w:r w:rsidR="00E84924" w:rsidRPr="00946FFE">
        <w:rPr>
          <w:rFonts w:ascii="Times New Roman" w:hAnsi="Times New Roman" w:cs="Times New Roman"/>
          <w:sz w:val="24"/>
        </w:rPr>
        <w:t>eural networks</w:t>
      </w:r>
      <w:r w:rsidRPr="00946FFE">
        <w:rPr>
          <w:rFonts w:ascii="Times New Roman" w:hAnsi="Times New Roman" w:cs="Times New Roman"/>
          <w:sz w:val="24"/>
        </w:rPr>
        <w:t xml:space="preserve"> (ANN)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bookmarkEnd w:id="6"/>
      <w:r w:rsidR="00E84924" w:rsidRPr="00946FFE">
        <w:rPr>
          <w:rFonts w:ascii="Times New Roman" w:hAnsi="Times New Roman" w:cs="Times New Roman"/>
          <w:sz w:val="24"/>
        </w:rPr>
        <w:t xml:space="preserve">have been used to </w:t>
      </w:r>
      <w:r w:rsidR="005815C5">
        <w:rPr>
          <w:rFonts w:ascii="Times New Roman" w:hAnsi="Times New Roman" w:cs="Times New Roman"/>
          <w:sz w:val="24"/>
        </w:rPr>
        <w:t>capture</w:t>
      </w:r>
      <w:r w:rsidR="005815C5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American Sign language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transformation</w:t>
      </w:r>
      <w:r w:rsidR="00E84924" w:rsidRPr="00946FFE">
        <w:rPr>
          <w:rFonts w:ascii="Times New Roman" w:hAnsi="Times New Roman" w:cs="Times New Roman"/>
          <w:sz w:val="24"/>
        </w:rPr>
        <w:t xml:space="preserve"> [8, 9, 10, 11]. </w:t>
      </w:r>
      <w:r w:rsidR="00946FFE" w:rsidRPr="00946FFE">
        <w:rPr>
          <w:rFonts w:ascii="Times New Roman" w:hAnsi="Times New Roman" w:cs="Times New Roman"/>
          <w:sz w:val="24"/>
        </w:rPr>
        <w:t>Possibly</w:t>
      </w:r>
      <w:r w:rsidR="00E84924" w:rsidRPr="00946FFE">
        <w:rPr>
          <w:rFonts w:ascii="Times New Roman" w:hAnsi="Times New Roman" w:cs="Times New Roman"/>
          <w:sz w:val="24"/>
        </w:rPr>
        <w:t xml:space="preserve">, the most </w:t>
      </w:r>
      <w:r w:rsidR="00946FFE" w:rsidRPr="00946FFE">
        <w:rPr>
          <w:rFonts w:ascii="Times New Roman" w:hAnsi="Times New Roman" w:cs="Times New Roman"/>
          <w:sz w:val="24"/>
        </w:rPr>
        <w:t>important</w:t>
      </w:r>
      <w:r w:rsidR="00E84924" w:rsidRPr="00946FFE">
        <w:rPr>
          <w:rFonts w:ascii="Times New Roman" w:hAnsi="Times New Roman" w:cs="Times New Roman"/>
          <w:sz w:val="24"/>
        </w:rPr>
        <w:t xml:space="preserve"> advantage of</w:t>
      </w:r>
      <w:r w:rsidR="00946FFE" w:rsidRPr="00946FFE">
        <w:rPr>
          <w:rFonts w:ascii="Times New Roman" w:hAnsi="Times New Roman" w:cs="Times New Roman"/>
          <w:sz w:val="24"/>
        </w:rPr>
        <w:t xml:space="preserve"> </w:t>
      </w:r>
      <w:r w:rsidR="005815C5">
        <w:rPr>
          <w:rFonts w:ascii="Times New Roman" w:hAnsi="Times New Roman" w:cs="Times New Roman"/>
          <w:sz w:val="24"/>
        </w:rPr>
        <w:t>a</w:t>
      </w:r>
      <w:r w:rsidR="00946FFE" w:rsidRPr="00946FFE">
        <w:rPr>
          <w:rFonts w:ascii="Times New Roman" w:hAnsi="Times New Roman" w:cs="Times New Roman"/>
          <w:sz w:val="24"/>
        </w:rPr>
        <w:t>rtificial</w:t>
      </w:r>
      <w:r w:rsidR="00E84924" w:rsidRPr="00946FFE">
        <w:rPr>
          <w:rFonts w:ascii="Times New Roman" w:hAnsi="Times New Roman" w:cs="Times New Roman"/>
          <w:sz w:val="24"/>
        </w:rPr>
        <w:t xml:space="preserve"> neural networks is that they </w:t>
      </w:r>
      <w:r w:rsidR="005815C5">
        <w:rPr>
          <w:rFonts w:ascii="Times New Roman" w:hAnsi="Times New Roman" w:cs="Times New Roman"/>
          <w:sz w:val="24"/>
        </w:rPr>
        <w:t>represent</w:t>
      </w:r>
      <w:r w:rsidR="005815C5" w:rsidRPr="00946FFE">
        <w:rPr>
          <w:rFonts w:ascii="Times New Roman" w:hAnsi="Times New Roman" w:cs="Times New Roman"/>
          <w:sz w:val="24"/>
        </w:rPr>
        <w:t xml:space="preserve"> </w:t>
      </w:r>
      <w:r w:rsidR="00E84924" w:rsidRPr="00946FFE">
        <w:rPr>
          <w:rFonts w:ascii="Times New Roman" w:hAnsi="Times New Roman" w:cs="Times New Roman"/>
          <w:sz w:val="24"/>
        </w:rPr>
        <w:t xml:space="preserve">the most important classification </w:t>
      </w:r>
      <w:r w:rsidR="00946FFE" w:rsidRPr="00946FFE">
        <w:rPr>
          <w:rFonts w:ascii="Times New Roman" w:hAnsi="Times New Roman" w:cs="Times New Roman"/>
          <w:sz w:val="24"/>
        </w:rPr>
        <w:t>structures</w:t>
      </w:r>
      <w:r w:rsidR="00E84924" w:rsidRPr="00946FFE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 </w:t>
      </w:r>
      <w:r w:rsidR="00E84924" w:rsidRPr="00946FFE">
        <w:rPr>
          <w:rFonts w:ascii="Times New Roman" w:hAnsi="Times New Roman" w:cs="Times New Roman"/>
          <w:sz w:val="24"/>
        </w:rPr>
        <w:t xml:space="preserve">However, </w:t>
      </w:r>
      <w:r w:rsidR="00946FFE" w:rsidRPr="00946FFE">
        <w:rPr>
          <w:rFonts w:ascii="Times New Roman" w:hAnsi="Times New Roman" w:cs="Times New Roman"/>
          <w:sz w:val="24"/>
        </w:rPr>
        <w:t>ANN</w:t>
      </w:r>
      <w:r w:rsidR="00E84924" w:rsidRPr="00946FFE">
        <w:rPr>
          <w:rFonts w:ascii="Times New Roman" w:hAnsi="Times New Roman" w:cs="Times New Roman"/>
          <w:sz w:val="24"/>
        </w:rPr>
        <w:t xml:space="preserve"> require</w:t>
      </w:r>
      <w:ins w:id="7" w:author="Kalpdrum Passi" w:date="2018-11-14T19:12:00Z">
        <w:r w:rsidR="005815C5">
          <w:rPr>
            <w:rFonts w:ascii="Times New Roman" w:hAnsi="Times New Roman" w:cs="Times New Roman"/>
            <w:sz w:val="24"/>
          </w:rPr>
          <w:t>s</w:t>
        </w:r>
      </w:ins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="00946FFE" w:rsidRPr="00946FFE">
        <w:rPr>
          <w:rFonts w:ascii="Times New Roman" w:hAnsi="Times New Roman" w:cs="Times New Roman"/>
          <w:sz w:val="24"/>
        </w:rPr>
        <w:t>significantly</w:t>
      </w:r>
      <w:r w:rsidR="00E84924" w:rsidRPr="00946FFE">
        <w:rPr>
          <w:rFonts w:ascii="Times New Roman" w:hAnsi="Times New Roman" w:cs="Times New Roman"/>
          <w:sz w:val="24"/>
        </w:rPr>
        <w:t xml:space="preserve"> more time and data to train. </w:t>
      </w:r>
      <w:r w:rsidR="00946FFE" w:rsidRPr="00946FFE">
        <w:rPr>
          <w:rFonts w:ascii="Times New Roman" w:hAnsi="Times New Roman" w:cs="Times New Roman"/>
          <w:sz w:val="24"/>
        </w:rPr>
        <w:t>Up to the present time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, </w:t>
      </w:r>
      <w:commentRangeStart w:id="8"/>
      <w:r w:rsidR="00E84924" w:rsidRPr="007E2E81">
        <w:rPr>
          <w:rFonts w:ascii="Times New Roman" w:hAnsi="Times New Roman" w:cs="Times New Roman"/>
          <w:sz w:val="24"/>
        </w:rPr>
        <w:t xml:space="preserve">most have been </w:t>
      </w:r>
      <w:r w:rsidR="007E2E81" w:rsidRPr="007E2E81">
        <w:rPr>
          <w:rFonts w:ascii="Times New Roman" w:hAnsi="Times New Roman" w:cs="Times New Roman"/>
          <w:sz w:val="24"/>
        </w:rPr>
        <w:t>comparatively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low</w:t>
      </w:r>
      <w:r w:rsidR="007E2E81">
        <w:rPr>
          <w:rFonts w:ascii="Times New Roman" w:hAnsi="Times New Roman" w:cs="Times New Roman"/>
          <w:sz w:val="24"/>
        </w:rPr>
        <w:t>.</w:t>
      </w:r>
      <w:commentRangeEnd w:id="8"/>
      <w:r w:rsidR="005815C5">
        <w:rPr>
          <w:rStyle w:val="CommentReference"/>
        </w:rPr>
        <w:commentReference w:id="8"/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E84924" w:rsidRPr="007E2E81">
        <w:rPr>
          <w:rFonts w:ascii="Times New Roman" w:hAnsi="Times New Roman" w:cs="Times New Roman"/>
          <w:sz w:val="24"/>
        </w:rPr>
        <w:t>Mekala</w:t>
      </w:r>
      <w:proofErr w:type="spellEnd"/>
      <w:r w:rsidR="001242AA">
        <w:rPr>
          <w:rFonts w:ascii="Times New Roman" w:hAnsi="Times New Roman" w:cs="Times New Roman"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5815C5">
        <w:rPr>
          <w:rFonts w:ascii="Times New Roman" w:hAnsi="Times New Roman" w:cs="Times New Roman"/>
          <w:sz w:val="24"/>
        </w:rPr>
        <w:t>[</w:t>
      </w:r>
      <w:proofErr w:type="gramEnd"/>
      <w:r w:rsidR="005815C5">
        <w:rPr>
          <w:rFonts w:ascii="Times New Roman" w:hAnsi="Times New Roman" w:cs="Times New Roman"/>
          <w:sz w:val="24"/>
        </w:rPr>
        <w:t xml:space="preserve">8] </w:t>
      </w:r>
      <w:r w:rsidR="00E84924" w:rsidRPr="007E2E81">
        <w:rPr>
          <w:rFonts w:ascii="Times New Roman" w:hAnsi="Times New Roman" w:cs="Times New Roman"/>
          <w:sz w:val="24"/>
        </w:rPr>
        <w:t xml:space="preserve">classified video of ASL </w:t>
      </w:r>
      <w:r w:rsidR="007E2E81" w:rsidRPr="007E2E81">
        <w:rPr>
          <w:rFonts w:ascii="Times New Roman" w:hAnsi="Times New Roman" w:cs="Times New Roman"/>
          <w:sz w:val="24"/>
        </w:rPr>
        <w:t>alphabet</w:t>
      </w:r>
      <w:r w:rsidR="00E84924" w:rsidRPr="007E2E81">
        <w:rPr>
          <w:rFonts w:ascii="Times New Roman" w:hAnsi="Times New Roman" w:cs="Times New Roman"/>
          <w:sz w:val="24"/>
        </w:rPr>
        <w:t xml:space="preserve"> into text using </w:t>
      </w:r>
      <w:r w:rsidR="007E2E81" w:rsidRPr="007E2E81">
        <w:rPr>
          <w:rFonts w:ascii="Times New Roman" w:hAnsi="Times New Roman" w:cs="Times New Roman"/>
          <w:sz w:val="24"/>
        </w:rPr>
        <w:t>unconventional</w:t>
      </w:r>
      <w:r w:rsidR="00E84924" w:rsidRPr="007E2E81">
        <w:rPr>
          <w:rFonts w:ascii="Times New Roman" w:hAnsi="Times New Roman" w:cs="Times New Roman"/>
          <w:sz w:val="24"/>
        </w:rPr>
        <w:t xml:space="preserve"> feature </w:t>
      </w:r>
      <w:r w:rsidR="007E2E81" w:rsidRPr="007E2E81">
        <w:rPr>
          <w:rFonts w:ascii="Times New Roman" w:hAnsi="Times New Roman" w:cs="Times New Roman"/>
          <w:sz w:val="24"/>
        </w:rPr>
        <w:t>abstraction</w:t>
      </w:r>
      <w:r w:rsidR="00E84924" w:rsidRPr="007E2E81">
        <w:rPr>
          <w:rFonts w:ascii="Times New Roman" w:hAnsi="Times New Roman" w:cs="Times New Roman"/>
          <w:sz w:val="24"/>
        </w:rPr>
        <w:t xml:space="preserve"> and a </w:t>
      </w:r>
      <w:r w:rsidR="007E2E81" w:rsidRPr="007E2E81">
        <w:rPr>
          <w:rFonts w:ascii="Times New Roman" w:hAnsi="Times New Roman" w:cs="Times New Roman"/>
          <w:sz w:val="24"/>
        </w:rPr>
        <w:t>three-layer</w:t>
      </w:r>
      <w:r w:rsidR="00E84924" w:rsidRPr="007E2E81">
        <w:rPr>
          <w:rFonts w:ascii="Times New Roman" w:hAnsi="Times New Roman" w:cs="Times New Roman"/>
          <w:sz w:val="24"/>
        </w:rPr>
        <w:t xml:space="preserve"> Neural Network.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They extracted features </w:t>
      </w:r>
      <w:r w:rsidR="007E2E81" w:rsidRPr="007E2E81">
        <w:rPr>
          <w:rFonts w:ascii="Times New Roman" w:hAnsi="Times New Roman" w:cs="Times New Roman"/>
          <w:sz w:val="24"/>
        </w:rPr>
        <w:t>using hand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situation</w:t>
      </w:r>
      <w:r w:rsidR="00E84924" w:rsidRPr="007E2E81">
        <w:rPr>
          <w:rFonts w:ascii="Times New Roman" w:hAnsi="Times New Roman" w:cs="Times New Roman"/>
          <w:sz w:val="24"/>
        </w:rPr>
        <w:t xml:space="preserve"> and movement.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 xml:space="preserve">In </w:t>
      </w:r>
      <w:r w:rsidR="005815C5">
        <w:rPr>
          <w:rFonts w:ascii="Times New Roman" w:hAnsi="Times New Roman" w:cs="Times New Roman"/>
          <w:sz w:val="24"/>
        </w:rPr>
        <w:t>the p</w:t>
      </w:r>
      <w:r w:rsidR="006E728E" w:rsidRPr="006E728E">
        <w:rPr>
          <w:rFonts w:ascii="Times New Roman" w:hAnsi="Times New Roman" w:cs="Times New Roman"/>
          <w:sz w:val="24"/>
        </w:rPr>
        <w:t>ast</w:t>
      </w:r>
      <w:ins w:id="9" w:author="Kalpdrum Passi" w:date="2018-11-14T19:14:00Z">
        <w:r w:rsidR="005815C5">
          <w:rPr>
            <w:rFonts w:ascii="Times New Roman" w:hAnsi="Times New Roman" w:cs="Times New Roman"/>
            <w:sz w:val="24"/>
          </w:rPr>
          <w:t>,</w:t>
        </w:r>
      </w:ins>
      <w:r w:rsidR="006E728E" w:rsidRPr="006E728E">
        <w:rPr>
          <w:rFonts w:ascii="Times New Roman" w:hAnsi="Times New Roman" w:cs="Times New Roman"/>
          <w:sz w:val="24"/>
        </w:rPr>
        <w:t xml:space="preserve"> American</w:t>
      </w:r>
      <w:r w:rsidR="007E2E81" w:rsidRPr="006E728E">
        <w:rPr>
          <w:rFonts w:ascii="Times New Roman" w:hAnsi="Times New Roman" w:cs="Times New Roman"/>
          <w:sz w:val="24"/>
        </w:rPr>
        <w:t xml:space="preserve"> sig</w:t>
      </w:r>
      <w:r w:rsidR="005815C5">
        <w:rPr>
          <w:rFonts w:ascii="Times New Roman" w:hAnsi="Times New Roman" w:cs="Times New Roman"/>
          <w:sz w:val="24"/>
        </w:rPr>
        <w:t>n</w:t>
      </w:r>
      <w:r w:rsidR="007E2E81" w:rsidRPr="006E728E">
        <w:rPr>
          <w:rFonts w:ascii="Times New Roman" w:hAnsi="Times New Roman" w:cs="Times New Roman"/>
          <w:sz w:val="24"/>
        </w:rPr>
        <w:t xml:space="preserve"> language</w:t>
      </w:r>
      <w:r w:rsidR="00E84924" w:rsidRPr="006E728E">
        <w:rPr>
          <w:rFonts w:ascii="Times New Roman" w:hAnsi="Times New Roman" w:cs="Times New Roman"/>
          <w:sz w:val="24"/>
        </w:rPr>
        <w:t xml:space="preserve"> classification </w:t>
      </w:r>
      <w:r w:rsidR="005815C5">
        <w:rPr>
          <w:rFonts w:ascii="Times New Roman" w:hAnsi="Times New Roman" w:cs="Times New Roman"/>
          <w:sz w:val="24"/>
        </w:rPr>
        <w:t>could</w:t>
      </w:r>
      <w:r w:rsidR="005815C5" w:rsidRPr="006E728E">
        <w:rPr>
          <w:rFonts w:ascii="Times New Roman" w:hAnsi="Times New Roman" w:cs="Times New Roman"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>recognise</w:t>
      </w:r>
      <w:r w:rsidR="00E84924" w:rsidRPr="006E728E">
        <w:rPr>
          <w:rFonts w:ascii="Times New Roman" w:hAnsi="Times New Roman" w:cs="Times New Roman"/>
          <w:sz w:val="24"/>
        </w:rPr>
        <w:t xml:space="preserve"> the presence and </w:t>
      </w:r>
      <w:r w:rsidR="006E728E" w:rsidRPr="006E728E">
        <w:rPr>
          <w:rFonts w:ascii="Times New Roman" w:hAnsi="Times New Roman" w:cs="Times New Roman"/>
          <w:sz w:val="24"/>
        </w:rPr>
        <w:t>position</w:t>
      </w:r>
      <w:r w:rsidR="00E84924" w:rsidRPr="006E728E">
        <w:rPr>
          <w:rFonts w:ascii="Times New Roman" w:hAnsi="Times New Roman" w:cs="Times New Roman"/>
          <w:sz w:val="24"/>
        </w:rPr>
        <w:t xml:space="preserve"> of 6 “points of interest” in the hand</w:t>
      </w:r>
      <w:r w:rsidR="005815C5">
        <w:rPr>
          <w:rFonts w:ascii="Times New Roman" w:hAnsi="Times New Roman" w:cs="Times New Roman"/>
          <w:sz w:val="24"/>
        </w:rPr>
        <w:t>,</w:t>
      </w:r>
      <w:r w:rsidR="00E84924" w:rsidRPr="006E728E">
        <w:rPr>
          <w:rFonts w:ascii="Times New Roman" w:hAnsi="Times New Roman" w:cs="Times New Roman"/>
          <w:sz w:val="24"/>
        </w:rPr>
        <w:t xml:space="preserve"> each </w:t>
      </w:r>
      <w:r w:rsidR="006E728E">
        <w:rPr>
          <w:rFonts w:ascii="Times New Roman" w:hAnsi="Times New Roman" w:cs="Times New Roman"/>
          <w:sz w:val="24"/>
        </w:rPr>
        <w:t>finger</w:t>
      </w:r>
      <w:r w:rsidR="00E84924" w:rsidRPr="006E728E">
        <w:rPr>
          <w:rFonts w:ascii="Times New Roman" w:hAnsi="Times New Roman" w:cs="Times New Roman"/>
          <w:sz w:val="24"/>
        </w:rPr>
        <w:t xml:space="preserve"> and the center of the palm. </w:t>
      </w:r>
      <w:proofErr w:type="spellStart"/>
      <w:r w:rsidR="00E84924" w:rsidRPr="00201C5E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201C5E">
        <w:rPr>
          <w:rFonts w:ascii="Times New Roman" w:hAnsi="Times New Roman" w:cs="Times New Roman"/>
          <w:sz w:val="24"/>
        </w:rPr>
        <w:t xml:space="preserve"> also </w:t>
      </w:r>
      <w:r w:rsidR="00201C5E" w:rsidRPr="00201C5E">
        <w:rPr>
          <w:rFonts w:ascii="Times New Roman" w:hAnsi="Times New Roman" w:cs="Times New Roman"/>
          <w:sz w:val="24"/>
        </w:rPr>
        <w:t>used</w:t>
      </w:r>
      <w:r w:rsidR="00E84924" w:rsidRPr="00201C5E">
        <w:rPr>
          <w:rFonts w:ascii="Times New Roman" w:hAnsi="Times New Roman" w:cs="Times New Roman"/>
          <w:sz w:val="24"/>
        </w:rPr>
        <w:t xml:space="preserve"> Fourier Transforms of the images </w:t>
      </w:r>
      <w:r w:rsidR="005815C5">
        <w:rPr>
          <w:rFonts w:ascii="Times New Roman" w:hAnsi="Times New Roman" w:cs="Times New Roman"/>
          <w:sz w:val="24"/>
        </w:rPr>
        <w:t>to</w:t>
      </w:r>
      <w:r w:rsidR="005815C5" w:rsidRPr="00201C5E">
        <w:rPr>
          <w:rFonts w:ascii="Times New Roman" w:hAnsi="Times New Roman" w:cs="Times New Roman"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classify</w:t>
      </w:r>
      <w:r w:rsidR="00E84924" w:rsidRPr="00201C5E">
        <w:rPr>
          <w:rFonts w:ascii="Times New Roman" w:hAnsi="Times New Roman" w:cs="Times New Roman"/>
          <w:sz w:val="24"/>
        </w:rPr>
        <w:t xml:space="preserve"> </w:t>
      </w:r>
      <w:r w:rsidR="005815C5">
        <w:rPr>
          <w:rFonts w:ascii="Times New Roman" w:hAnsi="Times New Roman" w:cs="Times New Roman"/>
          <w:sz w:val="24"/>
        </w:rPr>
        <w:t>the</w:t>
      </w:r>
      <w:r w:rsidR="005815C5" w:rsidRPr="00201C5E">
        <w:rPr>
          <w:rFonts w:ascii="Times New Roman" w:hAnsi="Times New Roman" w:cs="Times New Roman"/>
          <w:sz w:val="24"/>
        </w:rPr>
        <w:t xml:space="preserve"> </w:t>
      </w:r>
      <w:r w:rsidR="00E84924" w:rsidRPr="00201C5E">
        <w:rPr>
          <w:rFonts w:ascii="Times New Roman" w:hAnsi="Times New Roman" w:cs="Times New Roman"/>
          <w:sz w:val="24"/>
        </w:rPr>
        <w:t xml:space="preserve">section of the frame the hand is </w:t>
      </w:r>
      <w:r w:rsidR="00201C5E" w:rsidRPr="00201C5E">
        <w:rPr>
          <w:rFonts w:ascii="Times New Roman" w:hAnsi="Times New Roman" w:cs="Times New Roman"/>
          <w:sz w:val="24"/>
        </w:rPr>
        <w:t>positioned</w:t>
      </w:r>
      <w:r w:rsidR="00E84924" w:rsidRPr="00201C5E">
        <w:rPr>
          <w:rFonts w:ascii="Times New Roman" w:hAnsi="Times New Roman" w:cs="Times New Roman"/>
          <w:sz w:val="24"/>
        </w:rPr>
        <w:t xml:space="preserve"> </w:t>
      </w:r>
      <w:r w:rsidR="00E84924" w:rsidRPr="00201C5E">
        <w:rPr>
          <w:rFonts w:ascii="Times New Roman" w:hAnsi="Times New Roman" w:cs="Times New Roman"/>
          <w:sz w:val="24"/>
        </w:rPr>
        <w:lastRenderedPageBreak/>
        <w:t>in.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Whereas</w:t>
      </w:r>
      <w:r w:rsidR="00E84924" w:rsidRPr="00201C5E">
        <w:rPr>
          <w:rFonts w:ascii="Times New Roman" w:hAnsi="Times New Roman" w:cs="Times New Roman"/>
          <w:sz w:val="24"/>
        </w:rPr>
        <w:t xml:space="preserve"> they claim to correctly </w:t>
      </w:r>
      <w:r w:rsidR="00201C5E" w:rsidRPr="00201C5E">
        <w:rPr>
          <w:rFonts w:ascii="Times New Roman" w:hAnsi="Times New Roman" w:cs="Times New Roman"/>
          <w:sz w:val="24"/>
        </w:rPr>
        <w:t>categorize</w:t>
      </w:r>
      <w:r w:rsidR="00E84924" w:rsidRPr="00201C5E">
        <w:rPr>
          <w:rFonts w:ascii="Times New Roman" w:hAnsi="Times New Roman" w:cs="Times New Roman"/>
          <w:sz w:val="24"/>
        </w:rPr>
        <w:t xml:space="preserve"> 100% of images with this framework, there </w:t>
      </w:r>
      <w:r w:rsidR="00201C5E" w:rsidRPr="00201C5E">
        <w:rPr>
          <w:rFonts w:ascii="Times New Roman" w:hAnsi="Times New Roman" w:cs="Times New Roman"/>
          <w:sz w:val="24"/>
        </w:rPr>
        <w:t xml:space="preserve">is </w:t>
      </w:r>
      <w:r w:rsidR="00E84924" w:rsidRPr="00201C5E">
        <w:rPr>
          <w:rFonts w:ascii="Times New Roman" w:hAnsi="Times New Roman" w:cs="Times New Roman"/>
          <w:sz w:val="24"/>
        </w:rPr>
        <w:t xml:space="preserve">no </w:t>
      </w:r>
      <w:r w:rsidR="00201C5E" w:rsidRPr="00201C5E">
        <w:rPr>
          <w:rFonts w:ascii="Times New Roman" w:hAnsi="Times New Roman" w:cs="Times New Roman"/>
          <w:sz w:val="24"/>
        </w:rPr>
        <w:t>indication</w:t>
      </w:r>
      <w:r w:rsidR="00E84924" w:rsidRPr="00201C5E">
        <w:rPr>
          <w:rFonts w:ascii="Times New Roman" w:hAnsi="Times New Roman" w:cs="Times New Roman"/>
          <w:sz w:val="24"/>
        </w:rPr>
        <w:t xml:space="preserve"> of whether this result was </w:t>
      </w:r>
      <w:r w:rsidR="00201C5E" w:rsidRPr="00201C5E">
        <w:rPr>
          <w:rFonts w:ascii="Times New Roman" w:hAnsi="Times New Roman" w:cs="Times New Roman"/>
          <w:sz w:val="24"/>
        </w:rPr>
        <w:t>reached</w:t>
      </w:r>
      <w:r w:rsidR="00E84924" w:rsidRPr="00201C5E">
        <w:rPr>
          <w:rFonts w:ascii="Times New Roman" w:hAnsi="Times New Roman" w:cs="Times New Roman"/>
          <w:sz w:val="24"/>
        </w:rPr>
        <w:t xml:space="preserve"> in the training, validation or test set.</w:t>
      </w:r>
    </w:p>
    <w:p w14:paraId="7D6C4A2E" w14:textId="77777777" w:rsidR="009013E4" w:rsidRPr="00201C5E" w:rsidRDefault="009013E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6002C3" w14:textId="2B1245A2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013E4">
        <w:rPr>
          <w:rFonts w:ascii="Times New Roman" w:hAnsi="Times New Roman" w:cs="Times New Roman"/>
          <w:sz w:val="24"/>
        </w:rPr>
        <w:t>Admasu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013E4">
        <w:rPr>
          <w:rFonts w:ascii="Times New Roman" w:hAnsi="Times New Roman" w:cs="Times New Roman"/>
          <w:sz w:val="24"/>
        </w:rPr>
        <w:t>Raimond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</w:t>
      </w:r>
      <w:r w:rsidR="005815C5">
        <w:rPr>
          <w:rFonts w:ascii="Times New Roman" w:hAnsi="Times New Roman" w:cs="Times New Roman"/>
          <w:sz w:val="24"/>
        </w:rPr>
        <w:t xml:space="preserve">[9] </w:t>
      </w:r>
      <w:r w:rsidRPr="009013E4">
        <w:rPr>
          <w:rFonts w:ascii="Times New Roman" w:hAnsi="Times New Roman" w:cs="Times New Roman"/>
          <w:sz w:val="24"/>
        </w:rPr>
        <w:t xml:space="preserve">classified Ethiopian Sign Language </w:t>
      </w:r>
      <w:r w:rsidR="005815C5">
        <w:rPr>
          <w:rFonts w:ascii="Times New Roman" w:hAnsi="Times New Roman" w:cs="Times New Roman"/>
          <w:sz w:val="24"/>
        </w:rPr>
        <w:t xml:space="preserve">and </w:t>
      </w:r>
      <w:r w:rsidR="0034412A">
        <w:rPr>
          <w:rFonts w:ascii="Times New Roman" w:hAnsi="Times New Roman" w:cs="Times New Roman"/>
          <w:sz w:val="24"/>
        </w:rPr>
        <w:t xml:space="preserve">achieved </w:t>
      </w:r>
      <w:r w:rsidR="0034412A" w:rsidRPr="009013E4">
        <w:rPr>
          <w:rFonts w:ascii="Times New Roman" w:hAnsi="Times New Roman" w:cs="Times New Roman"/>
          <w:sz w:val="24"/>
        </w:rPr>
        <w:t xml:space="preserve">88.5% </w:t>
      </w:r>
      <w:r w:rsidR="005815C5">
        <w:rPr>
          <w:rFonts w:ascii="Times New Roman" w:hAnsi="Times New Roman" w:cs="Times New Roman"/>
          <w:sz w:val="24"/>
        </w:rPr>
        <w:t xml:space="preserve">accuracy </w:t>
      </w:r>
      <w:r w:rsidR="0034412A">
        <w:rPr>
          <w:rFonts w:ascii="Times New Roman" w:hAnsi="Times New Roman" w:cs="Times New Roman"/>
          <w:sz w:val="24"/>
        </w:rPr>
        <w:t xml:space="preserve">result </w:t>
      </w:r>
      <w:r w:rsidRPr="009013E4">
        <w:rPr>
          <w:rFonts w:ascii="Times New Roman" w:hAnsi="Times New Roman" w:cs="Times New Roman"/>
          <w:sz w:val="24"/>
        </w:rPr>
        <w:t>using a feed Forward</w:t>
      </w:r>
      <w:r w:rsidR="00B21C15" w:rsidRPr="009013E4">
        <w:rPr>
          <w:rFonts w:ascii="Times New Roman" w:hAnsi="Times New Roman" w:cs="Times New Roman"/>
          <w:sz w:val="24"/>
        </w:rPr>
        <w:t xml:space="preserve"> </w:t>
      </w:r>
      <w:r w:rsidRPr="009013E4">
        <w:rPr>
          <w:rFonts w:ascii="Times New Roman" w:hAnsi="Times New Roman" w:cs="Times New Roman"/>
          <w:sz w:val="24"/>
        </w:rPr>
        <w:t>Neural Network.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34412A">
        <w:rPr>
          <w:rFonts w:ascii="Times New Roman" w:hAnsi="Times New Roman" w:cs="Times New Roman"/>
          <w:sz w:val="24"/>
        </w:rPr>
        <w:t xml:space="preserve">They use a </w:t>
      </w:r>
      <w:r w:rsidR="0034412A" w:rsidRPr="0034412A">
        <w:rPr>
          <w:rFonts w:ascii="Times New Roman" w:hAnsi="Times New Roman" w:cs="Times New Roman"/>
          <w:sz w:val="24"/>
        </w:rPr>
        <w:t>substantial</w:t>
      </w:r>
      <w:r w:rsidRPr="0034412A">
        <w:rPr>
          <w:rFonts w:ascii="Times New Roman" w:hAnsi="Times New Roman" w:cs="Times New Roman"/>
          <w:sz w:val="24"/>
        </w:rPr>
        <w:t xml:space="preserve"> amount of image preprocessing, including image size </w:t>
      </w:r>
      <w:r w:rsidR="0034412A" w:rsidRPr="0034412A">
        <w:rPr>
          <w:rFonts w:ascii="Times New Roman" w:hAnsi="Times New Roman" w:cs="Times New Roman"/>
          <w:sz w:val="24"/>
        </w:rPr>
        <w:t>standardization</w:t>
      </w:r>
      <w:r w:rsidRPr="0034412A">
        <w:rPr>
          <w:rFonts w:ascii="Times New Roman" w:hAnsi="Times New Roman" w:cs="Times New Roman"/>
          <w:sz w:val="24"/>
        </w:rPr>
        <w:t xml:space="preserve">, image background </w:t>
      </w:r>
      <w:r w:rsidR="0034412A" w:rsidRPr="0034412A">
        <w:rPr>
          <w:rFonts w:ascii="Times New Roman" w:hAnsi="Times New Roman" w:cs="Times New Roman"/>
          <w:sz w:val="24"/>
        </w:rPr>
        <w:t>deduction</w:t>
      </w:r>
      <w:r w:rsidRPr="0034412A">
        <w:rPr>
          <w:rFonts w:ascii="Times New Roman" w:hAnsi="Times New Roman" w:cs="Times New Roman"/>
          <w:sz w:val="24"/>
        </w:rPr>
        <w:t>, contrast adjustment, and image segmentation</w:t>
      </w:r>
      <w:r w:rsidRPr="00106A3C">
        <w:rPr>
          <w:rFonts w:ascii="Times New Roman" w:hAnsi="Times New Roman" w:cs="Times New Roman"/>
          <w:b/>
          <w:sz w:val="24"/>
        </w:rPr>
        <w:t>.</w:t>
      </w:r>
      <w:r w:rsidR="00920DAA">
        <w:rPr>
          <w:rFonts w:ascii="Times New Roman" w:hAnsi="Times New Roman" w:cs="Times New Roman"/>
          <w:b/>
          <w:sz w:val="24"/>
        </w:rPr>
        <w:t xml:space="preserve"> </w:t>
      </w:r>
      <w:r w:rsidRPr="00920DAA">
        <w:rPr>
          <w:rFonts w:ascii="Times New Roman" w:hAnsi="Times New Roman" w:cs="Times New Roman"/>
          <w:sz w:val="24"/>
        </w:rPr>
        <w:t>Gabor Filter and Principal Component Analysis</w:t>
      </w:r>
      <w:r w:rsidR="00920DAA" w:rsidRPr="00920DAA">
        <w:rPr>
          <w:rFonts w:ascii="Times New Roman" w:hAnsi="Times New Roman" w:cs="Times New Roman"/>
          <w:sz w:val="24"/>
        </w:rPr>
        <w:t xml:space="preserve"> method </w:t>
      </w:r>
      <w:r w:rsidR="005815C5">
        <w:rPr>
          <w:rFonts w:ascii="Times New Roman" w:hAnsi="Times New Roman" w:cs="Times New Roman"/>
          <w:sz w:val="24"/>
        </w:rPr>
        <w:t xml:space="preserve">was </w:t>
      </w:r>
      <w:r w:rsidR="00920DAA" w:rsidRPr="00920DAA">
        <w:rPr>
          <w:rFonts w:ascii="Times New Roman" w:hAnsi="Times New Roman" w:cs="Times New Roman"/>
          <w:sz w:val="24"/>
        </w:rPr>
        <w:t>used to extract features</w:t>
      </w:r>
      <w:r w:rsidRPr="00920DAA">
        <w:rPr>
          <w:rFonts w:ascii="Times New Roman" w:hAnsi="Times New Roman" w:cs="Times New Roman"/>
          <w:sz w:val="24"/>
        </w:rPr>
        <w:t>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 most </w:t>
      </w:r>
      <w:r w:rsidR="00920DAA" w:rsidRPr="00904D18">
        <w:rPr>
          <w:rFonts w:ascii="Times New Roman" w:hAnsi="Times New Roman" w:cs="Times New Roman"/>
          <w:sz w:val="24"/>
        </w:rPr>
        <w:t>related</w:t>
      </w:r>
      <w:r w:rsidRPr="00904D18">
        <w:rPr>
          <w:rFonts w:ascii="Times New Roman" w:hAnsi="Times New Roman" w:cs="Times New Roman"/>
          <w:sz w:val="24"/>
        </w:rPr>
        <w:t xml:space="preserve"> work </w:t>
      </w:r>
      <w:r w:rsidR="00920DAA" w:rsidRPr="00904D18">
        <w:rPr>
          <w:rFonts w:ascii="Times New Roman" w:hAnsi="Times New Roman" w:cs="Times New Roman"/>
          <w:sz w:val="24"/>
        </w:rPr>
        <w:t>up to date</w:t>
      </w:r>
      <w:r w:rsidRPr="00904D18">
        <w:rPr>
          <w:rFonts w:ascii="Times New Roman" w:hAnsi="Times New Roman" w:cs="Times New Roman"/>
          <w:sz w:val="24"/>
        </w:rPr>
        <w:t xml:space="preserve"> is</w:t>
      </w:r>
      <w:r w:rsidR="001E376E">
        <w:rPr>
          <w:rFonts w:ascii="Times New Roman" w:hAnsi="Times New Roman" w:cs="Times New Roman"/>
          <w:sz w:val="24"/>
        </w:rPr>
        <w:t xml:space="preserve"> by</w:t>
      </w:r>
      <w:r w:rsidRPr="00904D18">
        <w:rPr>
          <w:rFonts w:ascii="Times New Roman" w:hAnsi="Times New Roman" w:cs="Times New Roman"/>
          <w:sz w:val="24"/>
        </w:rPr>
        <w:t xml:space="preserve"> Pigou</w:t>
      </w:r>
      <w:r w:rsidR="001E376E">
        <w:rPr>
          <w:rFonts w:ascii="Times New Roman" w:hAnsi="Times New Roman" w:cs="Times New Roman"/>
          <w:sz w:val="24"/>
        </w:rPr>
        <w:t>’s</w:t>
      </w:r>
      <w:r w:rsidR="00F15C6A">
        <w:rPr>
          <w:rFonts w:ascii="Times New Roman" w:hAnsi="Times New Roman" w:cs="Times New Roman"/>
          <w:sz w:val="24"/>
        </w:rPr>
        <w:t xml:space="preserve"> </w:t>
      </w:r>
      <w:r w:rsidR="005815C5">
        <w:rPr>
          <w:rFonts w:ascii="Times New Roman" w:hAnsi="Times New Roman" w:cs="Times New Roman"/>
          <w:sz w:val="24"/>
        </w:rPr>
        <w:t xml:space="preserve">[11] </w:t>
      </w:r>
      <w:r w:rsidR="00920DAA" w:rsidRPr="00904D18">
        <w:rPr>
          <w:rFonts w:ascii="Times New Roman" w:hAnsi="Times New Roman" w:cs="Times New Roman"/>
          <w:sz w:val="24"/>
        </w:rPr>
        <w:t>research</w:t>
      </w:r>
      <w:r w:rsidRPr="00904D18">
        <w:rPr>
          <w:rFonts w:ascii="Times New Roman" w:hAnsi="Times New Roman" w:cs="Times New Roman"/>
          <w:sz w:val="24"/>
        </w:rPr>
        <w:t xml:space="preserve"> of </w:t>
      </w:r>
      <w:r w:rsidR="00920DAA" w:rsidRPr="00904D18">
        <w:rPr>
          <w:rFonts w:ascii="Times New Roman" w:hAnsi="Times New Roman" w:cs="Times New Roman"/>
          <w:sz w:val="24"/>
        </w:rPr>
        <w:t>A</w:t>
      </w:r>
      <w:r w:rsidRPr="00904D18">
        <w:rPr>
          <w:rFonts w:ascii="Times New Roman" w:hAnsi="Times New Roman" w:cs="Times New Roman"/>
          <w:sz w:val="24"/>
        </w:rPr>
        <w:t xml:space="preserve">NN’s to </w:t>
      </w:r>
      <w:r w:rsidR="00920DAA" w:rsidRPr="00904D18">
        <w:rPr>
          <w:rFonts w:ascii="Times New Roman" w:hAnsi="Times New Roman" w:cs="Times New Roman"/>
          <w:sz w:val="24"/>
        </w:rPr>
        <w:t>categorise</w:t>
      </w:r>
      <w:r w:rsidRPr="00904D18">
        <w:rPr>
          <w:rFonts w:ascii="Times New Roman" w:hAnsi="Times New Roman" w:cs="Times New Roman"/>
          <w:sz w:val="24"/>
        </w:rPr>
        <w:t xml:space="preserve"> 20 Italian gestures from the </w:t>
      </w:r>
      <w:r w:rsidR="001E376E">
        <w:rPr>
          <w:rFonts w:ascii="Times New Roman" w:hAnsi="Times New Roman" w:cs="Times New Roman"/>
          <w:sz w:val="24"/>
        </w:rPr>
        <w:t>“</w:t>
      </w:r>
      <w:proofErr w:type="spellStart"/>
      <w:r w:rsidRPr="00904D18">
        <w:rPr>
          <w:rFonts w:ascii="Times New Roman" w:hAnsi="Times New Roman" w:cs="Times New Roman"/>
          <w:sz w:val="24"/>
        </w:rPr>
        <w:t>ChaLearn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2014 Looking at People</w:t>
      </w:r>
      <w:r w:rsidR="001E376E">
        <w:rPr>
          <w:rFonts w:ascii="Times New Roman" w:hAnsi="Times New Roman" w:cs="Times New Roman"/>
          <w:sz w:val="24"/>
        </w:rPr>
        <w:t>”</w:t>
      </w:r>
      <w:r w:rsidRPr="00904D18">
        <w:rPr>
          <w:rFonts w:ascii="Times New Roman" w:hAnsi="Times New Roman" w:cs="Times New Roman"/>
          <w:sz w:val="24"/>
        </w:rPr>
        <w:t xml:space="preserve"> gesture </w:t>
      </w:r>
      <w:r w:rsidR="00920DAA" w:rsidRPr="00904D18">
        <w:rPr>
          <w:rFonts w:ascii="Times New Roman" w:hAnsi="Times New Roman" w:cs="Times New Roman"/>
          <w:sz w:val="24"/>
        </w:rPr>
        <w:t>recognising</w:t>
      </w:r>
      <w:r w:rsidRPr="00904D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04D18">
        <w:rPr>
          <w:rFonts w:ascii="Times New Roman" w:hAnsi="Times New Roman" w:cs="Times New Roman"/>
          <w:sz w:val="24"/>
        </w:rPr>
        <w:t>competition .</w:t>
      </w:r>
      <w:proofErr w:type="gramEnd"/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They </w:t>
      </w:r>
      <w:r w:rsidR="00904D18" w:rsidRPr="00904D18">
        <w:rPr>
          <w:rFonts w:ascii="Times New Roman" w:hAnsi="Times New Roman" w:cs="Times New Roman"/>
          <w:sz w:val="24"/>
        </w:rPr>
        <w:t>used</w:t>
      </w:r>
      <w:r w:rsidRPr="00904D18">
        <w:rPr>
          <w:rFonts w:ascii="Times New Roman" w:hAnsi="Times New Roman" w:cs="Times New Roman"/>
          <w:sz w:val="24"/>
        </w:rPr>
        <w:t xml:space="preserve"> a Microsoft Kinect on </w:t>
      </w:r>
      <w:r w:rsidR="00904D18" w:rsidRPr="00904D18">
        <w:rPr>
          <w:rFonts w:ascii="Times New Roman" w:hAnsi="Times New Roman" w:cs="Times New Roman"/>
          <w:sz w:val="24"/>
        </w:rPr>
        <w:t xml:space="preserve">whole </w:t>
      </w:r>
      <w:r w:rsidRPr="00904D18">
        <w:rPr>
          <w:rFonts w:ascii="Times New Roman" w:hAnsi="Times New Roman" w:cs="Times New Roman"/>
          <w:sz w:val="24"/>
        </w:rPr>
        <w:t xml:space="preserve">body images of </w:t>
      </w:r>
      <w:r w:rsidR="00904D18" w:rsidRPr="00904D18">
        <w:rPr>
          <w:rFonts w:ascii="Times New Roman" w:hAnsi="Times New Roman" w:cs="Times New Roman"/>
          <w:sz w:val="24"/>
        </w:rPr>
        <w:t>person</w:t>
      </w:r>
      <w:r w:rsidRPr="00904D18">
        <w:rPr>
          <w:rFonts w:ascii="Times New Roman" w:hAnsi="Times New Roman" w:cs="Times New Roman"/>
          <w:sz w:val="24"/>
        </w:rPr>
        <w:t xml:space="preserve"> performing the gestures and </w:t>
      </w:r>
      <w:r w:rsidR="00904D18" w:rsidRPr="00904D18">
        <w:rPr>
          <w:rFonts w:ascii="Times New Roman" w:hAnsi="Times New Roman" w:cs="Times New Roman"/>
          <w:sz w:val="24"/>
        </w:rPr>
        <w:t>reach</w:t>
      </w:r>
      <w:r w:rsidRPr="00904D18">
        <w:rPr>
          <w:rFonts w:ascii="Times New Roman" w:hAnsi="Times New Roman" w:cs="Times New Roman"/>
          <w:sz w:val="24"/>
        </w:rPr>
        <w:t xml:space="preserve"> a cross-validation accuracy of 91.7%.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="001E376E">
        <w:rPr>
          <w:rFonts w:ascii="Times New Roman" w:hAnsi="Times New Roman" w:cs="Times New Roman"/>
          <w:sz w:val="24"/>
        </w:rPr>
        <w:t>W</w:t>
      </w:r>
      <w:r w:rsidRPr="00B15444">
        <w:rPr>
          <w:rFonts w:ascii="Times New Roman" w:hAnsi="Times New Roman" w:cs="Times New Roman"/>
          <w:sz w:val="24"/>
        </w:rPr>
        <w:t>ith the 3-D</w:t>
      </w:r>
      <w:r w:rsidR="00A3135E" w:rsidRPr="00B15444">
        <w:rPr>
          <w:rFonts w:ascii="Times New Roman" w:hAnsi="Times New Roman" w:cs="Times New Roman"/>
          <w:sz w:val="24"/>
        </w:rPr>
        <w:t>imension</w:t>
      </w:r>
      <w:r w:rsidR="001E376E">
        <w:rPr>
          <w:rFonts w:ascii="Times New Roman" w:hAnsi="Times New Roman" w:cs="Times New Roman"/>
          <w:sz w:val="24"/>
        </w:rPr>
        <w:t>al</w:t>
      </w:r>
      <w:r w:rsidRPr="00B15444">
        <w:rPr>
          <w:rFonts w:ascii="Times New Roman" w:hAnsi="Times New Roman" w:cs="Times New Roman"/>
          <w:sz w:val="24"/>
        </w:rPr>
        <w:t xml:space="preserve"> glove, the Kinect allows </w:t>
      </w:r>
      <w:r w:rsidR="00A3135E" w:rsidRPr="00B15444">
        <w:rPr>
          <w:rFonts w:ascii="Times New Roman" w:hAnsi="Times New Roman" w:cs="Times New Roman"/>
          <w:sz w:val="24"/>
        </w:rPr>
        <w:t>dete</w:t>
      </w:r>
      <w:r w:rsidR="001E376E">
        <w:rPr>
          <w:rFonts w:ascii="Times New Roman" w:hAnsi="Times New Roman" w:cs="Times New Roman"/>
          <w:sz w:val="24"/>
        </w:rPr>
        <w:t>c</w:t>
      </w:r>
      <w:r w:rsidR="00A3135E" w:rsidRPr="00B15444">
        <w:rPr>
          <w:rFonts w:ascii="Times New Roman" w:hAnsi="Times New Roman" w:cs="Times New Roman"/>
          <w:sz w:val="24"/>
        </w:rPr>
        <w:t>tion</w:t>
      </w:r>
      <w:r w:rsidRPr="00B15444">
        <w:rPr>
          <w:rFonts w:ascii="Times New Roman" w:hAnsi="Times New Roman" w:cs="Times New Roman"/>
          <w:sz w:val="24"/>
        </w:rPr>
        <w:t xml:space="preserve"> of depth features, which </w:t>
      </w:r>
      <w:r w:rsidR="00A3135E" w:rsidRPr="00B15444">
        <w:rPr>
          <w:rFonts w:ascii="Times New Roman" w:hAnsi="Times New Roman" w:cs="Times New Roman"/>
          <w:sz w:val="24"/>
        </w:rPr>
        <w:t>helps</w:t>
      </w:r>
      <w:r w:rsidRPr="00B15444">
        <w:rPr>
          <w:rFonts w:ascii="Times New Roman" w:hAnsi="Times New Roman" w:cs="Times New Roman"/>
          <w:sz w:val="24"/>
        </w:rPr>
        <w:t xml:space="preserve"> significantly in classifying </w:t>
      </w:r>
      <w:r w:rsidR="00B15444" w:rsidRPr="00B15444">
        <w:rPr>
          <w:rFonts w:ascii="Times New Roman" w:hAnsi="Times New Roman" w:cs="Times New Roman"/>
          <w:sz w:val="24"/>
        </w:rPr>
        <w:t>American sign</w:t>
      </w:r>
      <w:r w:rsidR="00A3135E" w:rsidRPr="00B15444">
        <w:rPr>
          <w:rFonts w:ascii="Times New Roman" w:hAnsi="Times New Roman" w:cs="Times New Roman"/>
          <w:sz w:val="24"/>
        </w:rPr>
        <w:t xml:space="preserve"> language</w:t>
      </w:r>
      <w:r w:rsidRPr="00B15444">
        <w:rPr>
          <w:rFonts w:ascii="Times New Roman" w:hAnsi="Times New Roman" w:cs="Times New Roman"/>
          <w:sz w:val="24"/>
        </w:rPr>
        <w:t>.</w:t>
      </w:r>
    </w:p>
    <w:p w14:paraId="43B94155" w14:textId="08AF8190" w:rsidR="00431CD0" w:rsidRDefault="00F45148" w:rsidP="00E849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Non-Vision base</w:t>
      </w:r>
      <w:r w:rsidR="001E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technology such as Glove</w:t>
      </w:r>
      <w:r w:rsidRPr="007C5D65">
        <w:rPr>
          <w:rFonts w:ascii="Times New Roman" w:hAnsi="Times New Roman" w:cs="Times New Roman"/>
          <w:sz w:val="24"/>
          <w:szCs w:val="24"/>
        </w:rPr>
        <w:t>-base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5D65">
        <w:rPr>
          <w:rFonts w:ascii="Times New Roman" w:hAnsi="Times New Roman" w:cs="Times New Roman"/>
          <w:sz w:val="24"/>
          <w:szCs w:val="24"/>
        </w:rPr>
        <w:t xml:space="preserve"> handshape recognition normally </w:t>
      </w:r>
      <w:r w:rsidR="00477B87" w:rsidRPr="007C5D65">
        <w:rPr>
          <w:rFonts w:ascii="Times New Roman" w:hAnsi="Times New Roman" w:cs="Times New Roman"/>
          <w:sz w:val="24"/>
          <w:szCs w:val="24"/>
        </w:rPr>
        <w:t>contains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the </w:t>
      </w:r>
      <w:r w:rsidR="00477B87">
        <w:rPr>
          <w:rFonts w:ascii="Times New Roman" w:hAnsi="Times New Roman" w:cs="Times New Roman"/>
          <w:sz w:val="24"/>
          <w:szCs w:val="24"/>
        </w:rPr>
        <w:t>person</w:t>
      </w:r>
      <w:r w:rsidRPr="007C5D65">
        <w:rPr>
          <w:rFonts w:ascii="Times New Roman" w:hAnsi="Times New Roman" w:cs="Times New Roman"/>
          <w:sz w:val="24"/>
          <w:szCs w:val="24"/>
        </w:rPr>
        <w:t xml:space="preserve"> wearing </w:t>
      </w:r>
      <w:r w:rsidR="00E241E7">
        <w:rPr>
          <w:rFonts w:ascii="Times New Roman" w:hAnsi="Times New Roman" w:cs="Times New Roman"/>
          <w:sz w:val="24"/>
          <w:szCs w:val="24"/>
        </w:rPr>
        <w:t>glove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a certain quantity of </w:t>
      </w:r>
      <w:r w:rsidR="00E241E7">
        <w:rPr>
          <w:rFonts w:ascii="Times New Roman" w:hAnsi="Times New Roman" w:cs="Times New Roman"/>
          <w:sz w:val="24"/>
          <w:szCs w:val="24"/>
        </w:rPr>
        <w:t>wires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connect this </w:t>
      </w:r>
      <w:r w:rsidR="00E241E7">
        <w:rPr>
          <w:rFonts w:ascii="Times New Roman" w:hAnsi="Times New Roman" w:cs="Times New Roman"/>
          <w:sz w:val="24"/>
          <w:szCs w:val="24"/>
        </w:rPr>
        <w:t>golve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a computer. </w:t>
      </w:r>
      <w:r w:rsidR="00E241E7">
        <w:rPr>
          <w:rFonts w:ascii="Times New Roman" w:hAnsi="Times New Roman" w:cs="Times New Roman"/>
          <w:sz w:val="24"/>
          <w:szCs w:val="24"/>
        </w:rPr>
        <w:t>T</w:t>
      </w:r>
      <w:r w:rsidRPr="007C5D65">
        <w:rPr>
          <w:rFonts w:ascii="Times New Roman" w:hAnsi="Times New Roman" w:cs="Times New Roman"/>
          <w:sz w:val="24"/>
          <w:szCs w:val="24"/>
        </w:rPr>
        <w:t>hese methods a</w:t>
      </w:r>
      <w:r w:rsidR="001E376E">
        <w:rPr>
          <w:rFonts w:ascii="Times New Roman" w:hAnsi="Times New Roman" w:cs="Times New Roman"/>
          <w:sz w:val="24"/>
          <w:szCs w:val="24"/>
        </w:rPr>
        <w:t>re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very hard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non-natural way to </w:t>
      </w:r>
      <w:r w:rsidR="00E241E7">
        <w:rPr>
          <w:rFonts w:ascii="Times New Roman" w:hAnsi="Times New Roman" w:cs="Times New Roman"/>
          <w:sz w:val="24"/>
          <w:szCs w:val="24"/>
        </w:rPr>
        <w:t>communicate</w:t>
      </w:r>
      <w:r w:rsidRPr="007C5D65">
        <w:rPr>
          <w:rFonts w:ascii="Times New Roman" w:hAnsi="Times New Roman" w:cs="Times New Roman"/>
          <w:sz w:val="24"/>
          <w:szCs w:val="24"/>
        </w:rPr>
        <w:t xml:space="preserve"> with the computer</w:t>
      </w:r>
      <w:r w:rsidR="00E241E7">
        <w:rPr>
          <w:rFonts w:ascii="Times New Roman" w:hAnsi="Times New Roman" w:cs="Times New Roman"/>
          <w:sz w:val="24"/>
          <w:szCs w:val="24"/>
        </w:rPr>
        <w:t xml:space="preserve"> [</w:t>
      </w:r>
      <w:r w:rsidR="004B52C5">
        <w:rPr>
          <w:rFonts w:ascii="Times New Roman" w:hAnsi="Times New Roman" w:cs="Times New Roman"/>
          <w:sz w:val="24"/>
          <w:szCs w:val="24"/>
        </w:rPr>
        <w:t>15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E241E7">
        <w:rPr>
          <w:rFonts w:ascii="Times New Roman" w:hAnsi="Times New Roman" w:cs="Times New Roman"/>
          <w:sz w:val="24"/>
          <w:szCs w:val="24"/>
        </w:rPr>
        <w:t xml:space="preserve">This </w:t>
      </w:r>
      <w:r w:rsidRPr="007C5D65">
        <w:rPr>
          <w:rFonts w:ascii="Times New Roman" w:hAnsi="Times New Roman" w:cs="Times New Roman"/>
          <w:sz w:val="24"/>
          <w:szCs w:val="24"/>
        </w:rPr>
        <w:t>device</w:t>
      </w:r>
      <w:r w:rsidR="00E241E7"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7C5D65">
        <w:rPr>
          <w:rFonts w:ascii="Times New Roman" w:hAnsi="Times New Roman" w:cs="Times New Roman"/>
          <w:sz w:val="24"/>
          <w:szCs w:val="24"/>
        </w:rPr>
        <w:t xml:space="preserve">electricity or electromagnetic interference to </w:t>
      </w:r>
      <w:r w:rsidR="00E241E7">
        <w:rPr>
          <w:rFonts w:ascii="Times New Roman" w:hAnsi="Times New Roman" w:cs="Times New Roman"/>
          <w:sz w:val="24"/>
          <w:szCs w:val="24"/>
        </w:rPr>
        <w:t>get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data</w:t>
      </w:r>
      <w:r w:rsidRPr="007C5D65">
        <w:rPr>
          <w:rFonts w:ascii="Times New Roman" w:hAnsi="Times New Roman" w:cs="Times New Roman"/>
          <w:sz w:val="24"/>
          <w:szCs w:val="24"/>
        </w:rPr>
        <w:t xml:space="preserve"> about the hand, which is sufﬁcient to provide a description of a hand</w:t>
      </w:r>
      <w:r w:rsidR="00E241E7">
        <w:rPr>
          <w:rFonts w:ascii="Times New Roman" w:hAnsi="Times New Roman" w:cs="Times New Roman"/>
          <w:sz w:val="24"/>
          <w:szCs w:val="24"/>
        </w:rPr>
        <w:t>shape gesture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[</w:t>
      </w:r>
      <w:r w:rsidR="00C27965">
        <w:rPr>
          <w:rFonts w:ascii="Times New Roman" w:hAnsi="Times New Roman" w:cs="Times New Roman"/>
          <w:sz w:val="24"/>
          <w:szCs w:val="24"/>
        </w:rPr>
        <w:t>16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2009D0" w:rsidRPr="007C5D65">
        <w:rPr>
          <w:rFonts w:ascii="Times New Roman" w:hAnsi="Times New Roman" w:cs="Times New Roman"/>
          <w:sz w:val="24"/>
          <w:szCs w:val="24"/>
        </w:rPr>
        <w:t>Scientists</w:t>
      </w:r>
      <w:r w:rsidRPr="007C5D65">
        <w:rPr>
          <w:rFonts w:ascii="Times New Roman" w:hAnsi="Times New Roman" w:cs="Times New Roman"/>
          <w:sz w:val="24"/>
          <w:szCs w:val="24"/>
        </w:rPr>
        <w:t xml:space="preserve"> refer to data gloves in different ways, e.g.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CyberGlove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Glove.</w:t>
      </w:r>
    </w:p>
    <w:p w14:paraId="0F0A7EEE" w14:textId="41E43A89" w:rsidR="002009D0" w:rsidRPr="00907BDC" w:rsidRDefault="002009D0" w:rsidP="002009D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44A">
        <w:rPr>
          <w:rFonts w:ascii="Times New Roman" w:hAnsi="Times New Roman" w:cs="Times New Roman"/>
          <w:sz w:val="24"/>
          <w:szCs w:val="24"/>
        </w:rPr>
        <w:t xml:space="preserve">Figure </w:t>
      </w:r>
      <w:r w:rsidR="00CF7F88">
        <w:rPr>
          <w:rFonts w:ascii="Times New Roman" w:hAnsi="Times New Roman" w:cs="Times New Roman"/>
          <w:sz w:val="24"/>
          <w:szCs w:val="24"/>
        </w:rPr>
        <w:t>2.1</w:t>
      </w:r>
      <w:r w:rsidRPr="00C8544A">
        <w:rPr>
          <w:rFonts w:ascii="Times New Roman" w:hAnsi="Times New Roman" w:cs="Times New Roman"/>
          <w:sz w:val="24"/>
          <w:szCs w:val="24"/>
        </w:rPr>
        <w:t xml:space="preserve"> shows the position of the sensors in a data glove proposed by </w:t>
      </w:r>
      <w:proofErr w:type="spellStart"/>
      <w:r w:rsidRPr="003870EC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ins w:id="10" w:author="Kalpdrum Passi" w:date="2018-11-14T19:22:00Z">
        <w:r w:rsidR="001E376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870EC">
        <w:rPr>
          <w:rFonts w:ascii="Times New Roman" w:hAnsi="Times New Roman" w:cs="Times New Roman"/>
          <w:sz w:val="24"/>
          <w:szCs w:val="24"/>
        </w:rPr>
        <w:t>[17]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Basically, a </w:t>
      </w:r>
      <w:r w:rsidR="00376CDF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</w:t>
      </w:r>
      <w:r w:rsidR="00101B74">
        <w:rPr>
          <w:rFonts w:ascii="Times New Roman" w:hAnsi="Times New Roman" w:cs="Times New Roman"/>
          <w:sz w:val="24"/>
          <w:szCs w:val="24"/>
        </w:rPr>
        <w:t>frames</w:t>
      </w:r>
      <w:r w:rsidRPr="00C8544A">
        <w:rPr>
          <w:rFonts w:ascii="Times New Roman" w:hAnsi="Times New Roman" w:cs="Times New Roman"/>
          <w:sz w:val="24"/>
          <w:szCs w:val="24"/>
        </w:rPr>
        <w:t xml:space="preserve"> can characterise any movement. Thus, a </w:t>
      </w:r>
      <w:r w:rsidR="00E819B9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hand </w:t>
      </w:r>
      <w:r>
        <w:rPr>
          <w:rFonts w:ascii="Times New Roman" w:hAnsi="Times New Roman" w:cs="Times New Roman"/>
          <w:sz w:val="24"/>
          <w:szCs w:val="24"/>
        </w:rPr>
        <w:t>arrangement</w:t>
      </w:r>
      <w:r w:rsidRPr="00C8544A">
        <w:rPr>
          <w:rFonts w:ascii="Times New Roman" w:hAnsi="Times New Roman" w:cs="Times New Roman"/>
          <w:sz w:val="24"/>
          <w:szCs w:val="24"/>
        </w:rPr>
        <w:t xml:space="preserve"> represents a hand movement using a data glove. </w:t>
      </w:r>
      <w:r w:rsidR="003870EC">
        <w:rPr>
          <w:rFonts w:ascii="Times New Roman" w:hAnsi="Times New Roman" w:cs="Times New Roman"/>
          <w:sz w:val="24"/>
          <w:szCs w:val="24"/>
        </w:rPr>
        <w:t>A</w:t>
      </w:r>
      <w:r w:rsidR="00907BDC" w:rsidRPr="00C8544A">
        <w:rPr>
          <w:rFonts w:ascii="Times New Roman" w:hAnsi="Times New Roman" w:cs="Times New Roman"/>
          <w:sz w:val="24"/>
          <w:szCs w:val="24"/>
        </w:rPr>
        <w:t>n</w:t>
      </w:r>
      <w:r w:rsidRPr="00C8544A">
        <w:rPr>
          <w:rFonts w:ascii="Times New Roman" w:hAnsi="Times New Roman" w:cs="Times New Roman"/>
          <w:sz w:val="24"/>
          <w:szCs w:val="24"/>
        </w:rPr>
        <w:t xml:space="preserve"> </w:t>
      </w:r>
      <w:r w:rsidR="00907BDC" w:rsidRPr="00C8544A">
        <w:rPr>
          <w:rFonts w:ascii="Times New Roman" w:hAnsi="Times New Roman" w:cs="Times New Roman"/>
          <w:sz w:val="24"/>
          <w:szCs w:val="24"/>
        </w:rPr>
        <w:t>arbitrary</w:t>
      </w:r>
      <w:r w:rsidRPr="00C8544A">
        <w:rPr>
          <w:rFonts w:ascii="Times New Roman" w:hAnsi="Times New Roman" w:cs="Times New Roman"/>
          <w:sz w:val="24"/>
          <w:szCs w:val="24"/>
        </w:rPr>
        <w:t xml:space="preserve"> generated hand conﬁguration was used to </w:t>
      </w:r>
      <w:r w:rsidR="00907BDC">
        <w:rPr>
          <w:rFonts w:ascii="Times New Roman" w:hAnsi="Times New Roman" w:cs="Times New Roman"/>
          <w:sz w:val="24"/>
          <w:szCs w:val="24"/>
        </w:rPr>
        <w:t xml:space="preserve">replicate </w:t>
      </w:r>
      <w:r w:rsidRPr="00C8544A">
        <w:rPr>
          <w:rFonts w:ascii="Times New Roman" w:hAnsi="Times New Roman" w:cs="Times New Roman"/>
          <w:sz w:val="24"/>
          <w:szCs w:val="24"/>
        </w:rPr>
        <w:t>the data transfer</w:t>
      </w:r>
      <w:r w:rsidR="001E376E">
        <w:rPr>
          <w:rFonts w:ascii="Times New Roman" w:hAnsi="Times New Roman" w:cs="Times New Roman"/>
          <w:sz w:val="24"/>
          <w:szCs w:val="24"/>
        </w:rPr>
        <w:t xml:space="preserve"> </w:t>
      </w:r>
      <w:r w:rsidR="003870EC">
        <w:rPr>
          <w:rFonts w:ascii="Times New Roman" w:hAnsi="Times New Roman" w:cs="Times New Roman"/>
          <w:sz w:val="24"/>
          <w:szCs w:val="24"/>
        </w:rPr>
        <w:t>[17]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Each </w:t>
      </w:r>
      <w:r w:rsidR="00907BDC">
        <w:rPr>
          <w:rFonts w:ascii="Times New Roman" w:hAnsi="Times New Roman" w:cs="Times New Roman"/>
          <w:sz w:val="24"/>
          <w:szCs w:val="24"/>
        </w:rPr>
        <w:t>express</w:t>
      </w:r>
      <w:r w:rsidR="001E376E">
        <w:rPr>
          <w:rFonts w:ascii="Times New Roman" w:hAnsi="Times New Roman" w:cs="Times New Roman"/>
          <w:sz w:val="24"/>
          <w:szCs w:val="24"/>
        </w:rPr>
        <w:t>ion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the handshape is represented by a tuple </w:t>
      </w:r>
      <w:r w:rsidRPr="00C8544A">
        <w:rPr>
          <w:rFonts w:ascii="Times New Roman" w:hAnsi="Times New Roman" w:cs="Times New Roman"/>
          <w:sz w:val="24"/>
          <w:szCs w:val="24"/>
        </w:rPr>
        <w:lastRenderedPageBreak/>
        <w:t xml:space="preserve">of interval angles from each sensor. The </w:t>
      </w:r>
      <w:r w:rsidR="00907BDC">
        <w:rPr>
          <w:rFonts w:ascii="Times New Roman" w:hAnsi="Times New Roman" w:cs="Times New Roman"/>
          <w:sz w:val="24"/>
          <w:szCs w:val="24"/>
        </w:rPr>
        <w:t>detection</w:t>
      </w:r>
      <w:r w:rsidRPr="00C8544A">
        <w:rPr>
          <w:rFonts w:ascii="Times New Roman" w:hAnsi="Times New Roman" w:cs="Times New Roman"/>
          <w:sz w:val="24"/>
          <w:szCs w:val="24"/>
        </w:rPr>
        <w:t xml:space="preserve"> was applied to Brazilian Sign Language (LIBRAS), using Fuzzy logic. </w:t>
      </w:r>
    </w:p>
    <w:p w14:paraId="1879ADBA" w14:textId="056AE7D4" w:rsidR="002009D0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1D7C998" wp14:editId="4E3FEC1F">
            <wp:extent cx="22479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625D" w14:textId="73717317" w:rsidR="00533D25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533D25">
        <w:rPr>
          <w:rFonts w:ascii="Times New Roman" w:hAnsi="Times New Roman" w:cs="Times New Roman"/>
          <w:b/>
          <w:sz w:val="24"/>
        </w:rPr>
        <w:t xml:space="preserve">Figure: </w:t>
      </w:r>
      <w:r w:rsidR="002A0D3E">
        <w:rPr>
          <w:rFonts w:ascii="Times New Roman" w:hAnsi="Times New Roman" w:cs="Times New Roman"/>
          <w:b/>
          <w:sz w:val="24"/>
        </w:rPr>
        <w:t>2</w:t>
      </w:r>
      <w:r w:rsidRPr="00533D25">
        <w:rPr>
          <w:rFonts w:ascii="Times New Roman" w:hAnsi="Times New Roman" w:cs="Times New Roman"/>
          <w:b/>
          <w:sz w:val="24"/>
        </w:rPr>
        <w:t>.1. A Data Glove design with Sensor.</w:t>
      </w:r>
    </w:p>
    <w:p w14:paraId="48342005" w14:textId="63228B11" w:rsidR="00F15C6A" w:rsidRDefault="00F557F3" w:rsidP="00F15C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</w:t>
      </w:r>
      <w:r w:rsidR="001E376E">
        <w:rPr>
          <w:rFonts w:ascii="Times New Roman" w:hAnsi="Times New Roman" w:cs="Times New Roman"/>
          <w:sz w:val="24"/>
          <w:szCs w:val="24"/>
        </w:rPr>
        <w:t xml:space="preserve">they </w:t>
      </w:r>
      <w:r w:rsidRPr="00501F38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hardware device </w:t>
      </w:r>
      <w:r w:rsidRPr="00501F38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F38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 xml:space="preserve">Glove. </w:t>
      </w:r>
      <w:r>
        <w:rPr>
          <w:rFonts w:ascii="Times New Roman" w:hAnsi="Times New Roman" w:cs="Times New Roman"/>
          <w:sz w:val="24"/>
          <w:szCs w:val="24"/>
        </w:rPr>
        <w:t>In their research 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501F38">
        <w:rPr>
          <w:rFonts w:ascii="Times New Roman" w:hAnsi="Times New Roman" w:cs="Times New Roman"/>
          <w:sz w:val="24"/>
          <w:szCs w:val="24"/>
        </w:rPr>
        <w:t xml:space="preserve">a </w:t>
      </w:r>
      <w:bookmarkStart w:id="11" w:name="_Hlk529711877"/>
      <w:r w:rsidRPr="00501F38">
        <w:rPr>
          <w:rFonts w:ascii="Times New Roman" w:hAnsi="Times New Roman" w:cs="Times New Roman"/>
          <w:sz w:val="24"/>
          <w:szCs w:val="24"/>
        </w:rPr>
        <w:t xml:space="preserve">microelectronic mechanical system (MEMS) </w:t>
      </w:r>
      <w:bookmarkEnd w:id="11"/>
      <w:r w:rsidRPr="00501F38">
        <w:rPr>
          <w:rFonts w:ascii="Times New Roman" w:hAnsi="Times New Roman" w:cs="Times New Roman"/>
          <w:sz w:val="24"/>
          <w:szCs w:val="24"/>
        </w:rPr>
        <w:t xml:space="preserve">to extract hand conﬁguration. They have been functional </w:t>
      </w:r>
      <w:r w:rsidR="001E376E">
        <w:rPr>
          <w:rFonts w:ascii="Times New Roman" w:hAnsi="Times New Roman" w:cs="Times New Roman"/>
          <w:sz w:val="24"/>
          <w:szCs w:val="24"/>
        </w:rPr>
        <w:t>on</w:t>
      </w:r>
      <w:r w:rsidR="001E376E" w:rsidRPr="00501F38"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 xml:space="preserve">Vietnamese Sign Language for </w:t>
      </w:r>
      <w:r w:rsidR="00B127C1">
        <w:rPr>
          <w:rFonts w:ascii="Times New Roman" w:hAnsi="Times New Roman" w:cs="Times New Roman"/>
          <w:sz w:val="24"/>
          <w:szCs w:val="24"/>
        </w:rPr>
        <w:t>twenty-three</w:t>
      </w:r>
      <w:r w:rsidRPr="00501F38">
        <w:rPr>
          <w:rFonts w:ascii="Times New Roman" w:hAnsi="Times New Roman" w:cs="Times New Roman"/>
          <w:sz w:val="24"/>
          <w:szCs w:val="24"/>
        </w:rPr>
        <w:t xml:space="preserve"> gestures with Fuzzy logic. </w:t>
      </w:r>
      <w:r w:rsidR="00533954">
        <w:rPr>
          <w:rFonts w:ascii="Times New Roman" w:hAnsi="Times New Roman" w:cs="Times New Roman"/>
          <w:sz w:val="24"/>
          <w:szCs w:val="24"/>
        </w:rPr>
        <w:t>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</w:t>
      </w:r>
      <w:r w:rsidR="00533954">
        <w:rPr>
          <w:rFonts w:ascii="Times New Roman" w:hAnsi="Times New Roman" w:cs="Times New Roman"/>
          <w:sz w:val="24"/>
          <w:szCs w:val="24"/>
        </w:rPr>
        <w:t xml:space="preserve">achieved </w:t>
      </w:r>
      <w:r w:rsidR="001E37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="001E376E"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 xml:space="preserve"> by handshape with an overall 98% precision. The relative angles between </w:t>
      </w:r>
      <w:r w:rsidR="00B127C1">
        <w:rPr>
          <w:rFonts w:ascii="Times New Roman" w:hAnsi="Times New Roman" w:cs="Times New Roman"/>
          <w:sz w:val="24"/>
          <w:szCs w:val="24"/>
        </w:rPr>
        <w:t xml:space="preserve">palm </w:t>
      </w:r>
      <w:r w:rsidRPr="00501F38">
        <w:rPr>
          <w:rFonts w:ascii="Times New Roman" w:hAnsi="Times New Roman" w:cs="Times New Roman"/>
          <w:sz w:val="24"/>
          <w:szCs w:val="24"/>
        </w:rPr>
        <w:t xml:space="preserve">and </w:t>
      </w:r>
      <w:r w:rsidR="00B127C1">
        <w:rPr>
          <w:rFonts w:ascii="Times New Roman" w:hAnsi="Times New Roman" w:cs="Times New Roman"/>
          <w:sz w:val="24"/>
          <w:szCs w:val="24"/>
        </w:rPr>
        <w:t>finger</w:t>
      </w:r>
      <w:r w:rsidRPr="00501F38">
        <w:rPr>
          <w:rFonts w:ascii="Times New Roman" w:hAnsi="Times New Roman" w:cs="Times New Roman"/>
          <w:sz w:val="24"/>
          <w:szCs w:val="24"/>
        </w:rPr>
        <w:t xml:space="preserve"> is the data </w:t>
      </w:r>
      <w:r w:rsidR="00B127C1" w:rsidRPr="00501F38">
        <w:rPr>
          <w:rFonts w:ascii="Times New Roman" w:hAnsi="Times New Roman" w:cs="Times New Roman"/>
          <w:sz w:val="24"/>
          <w:szCs w:val="24"/>
        </w:rPr>
        <w:t>found</w:t>
      </w:r>
      <w:r w:rsidRPr="00501F38">
        <w:rPr>
          <w:rFonts w:ascii="Times New Roman" w:hAnsi="Times New Roman" w:cs="Times New Roman"/>
          <w:sz w:val="24"/>
          <w:szCs w:val="24"/>
        </w:rPr>
        <w:t xml:space="preserve"> from the sensing device. The glove </w:t>
      </w:r>
      <w:r w:rsidR="00B127C1" w:rsidRPr="00501F38">
        <w:rPr>
          <w:rFonts w:ascii="Times New Roman" w:hAnsi="Times New Roman" w:cs="Times New Roman"/>
          <w:sz w:val="24"/>
          <w:szCs w:val="24"/>
        </w:rPr>
        <w:t>covers</w:t>
      </w:r>
      <w:r w:rsidRPr="00501F38">
        <w:rPr>
          <w:rFonts w:ascii="Times New Roman" w:hAnsi="Times New Roman" w:cs="Times New Roman"/>
          <w:sz w:val="24"/>
          <w:szCs w:val="24"/>
        </w:rPr>
        <w:t xml:space="preserve"> six accelerometers </w:t>
      </w:r>
      <w:r w:rsidRPr="00501F38">
        <w:rPr>
          <w:rFonts w:ascii="Times New Roman" w:hAnsi="Times New Roman" w:cs="Times New Roman"/>
          <w:sz w:val="24"/>
          <w:szCs w:val="24"/>
        </w:rPr>
        <w:lastRenderedPageBreak/>
        <w:t xml:space="preserve">and a BASIC Stamp microcontroller as in Figure </w:t>
      </w:r>
      <w:r w:rsidR="00113326">
        <w:rPr>
          <w:rFonts w:ascii="Times New Roman" w:hAnsi="Times New Roman" w:cs="Times New Roman"/>
          <w:sz w:val="24"/>
          <w:szCs w:val="24"/>
        </w:rPr>
        <w:t>2</w:t>
      </w:r>
      <w:r w:rsidR="00533954">
        <w:rPr>
          <w:rFonts w:ascii="Times New Roman" w:hAnsi="Times New Roman" w:cs="Times New Roman"/>
          <w:sz w:val="24"/>
          <w:szCs w:val="24"/>
        </w:rPr>
        <w:t>.</w:t>
      </w:r>
      <w:r w:rsidRPr="00B12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8E">
        <w:rPr>
          <w:rFonts w:ascii="Times New Roman" w:hAnsi="Times New Roman" w:cs="Times New Roman"/>
          <w:sz w:val="24"/>
          <w:szCs w:val="24"/>
        </w:rPr>
        <w:t>[18-19]</w:t>
      </w:r>
      <w:r w:rsidR="00F15C6A">
        <w:rPr>
          <w:rFonts w:ascii="Times New Roman" w:hAnsi="Times New Roman" w:cs="Times New Roman"/>
          <w:sz w:val="24"/>
          <w:szCs w:val="24"/>
        </w:rPr>
        <w:t>.</w:t>
      </w:r>
      <w:r w:rsidR="005339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9689CDD" wp14:editId="7498D122">
            <wp:extent cx="4082406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93" cy="24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74BF" w14:textId="3F3DED1C" w:rsidR="00A36E76" w:rsidRPr="007A46DF" w:rsidRDefault="00A36E76" w:rsidP="00F15C6A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7A46D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A0D3E">
        <w:rPr>
          <w:rFonts w:ascii="Times New Roman" w:hAnsi="Times New Roman" w:cs="Times New Roman"/>
          <w:b/>
          <w:sz w:val="24"/>
          <w:szCs w:val="24"/>
        </w:rPr>
        <w:t>2</w:t>
      </w:r>
      <w:r w:rsidRPr="007A46DF">
        <w:rPr>
          <w:rFonts w:ascii="Times New Roman" w:hAnsi="Times New Roman" w:cs="Times New Roman"/>
          <w:b/>
          <w:sz w:val="24"/>
          <w:szCs w:val="24"/>
        </w:rPr>
        <w:t xml:space="preserve">. A Glove device with Sensor </w:t>
      </w:r>
    </w:p>
    <w:p w14:paraId="05523D5A" w14:textId="76505836" w:rsidR="002273A5" w:rsidRPr="00A36E76" w:rsidRDefault="002273A5" w:rsidP="002273A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1E37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C58">
        <w:rPr>
          <w:rFonts w:ascii="Times New Roman" w:hAnsi="Times New Roman" w:cs="Times New Roman"/>
          <w:sz w:val="24"/>
          <w:szCs w:val="24"/>
        </w:rPr>
        <w:t>[</w:t>
      </w:r>
      <w:r w:rsidR="00324C58">
        <w:rPr>
          <w:rFonts w:ascii="Times New Roman" w:hAnsi="Times New Roman" w:cs="Times New Roman"/>
          <w:sz w:val="24"/>
          <w:szCs w:val="24"/>
        </w:rPr>
        <w:t>49</w:t>
      </w:r>
      <w:r w:rsidR="001E376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1E376E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E76">
        <w:rPr>
          <w:rFonts w:ascii="Times New Roman" w:hAnsi="Times New Roman" w:cs="Times New Roman"/>
          <w:sz w:val="24"/>
          <w:szCs w:val="24"/>
        </w:rPr>
        <w:t>proposed a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A36E76">
        <w:rPr>
          <w:rFonts w:ascii="Times New Roman" w:hAnsi="Times New Roman" w:cs="Times New Roman"/>
          <w:sz w:val="24"/>
          <w:szCs w:val="24"/>
        </w:rPr>
        <w:t xml:space="preserve"> system for a </w:t>
      </w:r>
      <w:r>
        <w:rPr>
          <w:rFonts w:ascii="Times New Roman" w:hAnsi="Times New Roman" w:cs="Times New Roman"/>
          <w:sz w:val="24"/>
          <w:szCs w:val="24"/>
        </w:rPr>
        <w:t>gesture</w:t>
      </w:r>
      <w:r w:rsidRPr="00A36E76">
        <w:rPr>
          <w:rFonts w:ascii="Times New Roman" w:hAnsi="Times New Roman" w:cs="Times New Roman"/>
          <w:sz w:val="24"/>
          <w:szCs w:val="24"/>
        </w:rPr>
        <w:t xml:space="preserve">-to-speech/text for deaf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A36E76">
        <w:rPr>
          <w:rFonts w:ascii="Times New Roman" w:hAnsi="Times New Roman" w:cs="Times New Roman"/>
          <w:sz w:val="24"/>
          <w:szCs w:val="24"/>
        </w:rPr>
        <w:t xml:space="preserve">, applied to Arabic Sign Language. </w:t>
      </w:r>
      <w:bookmarkStart w:id="12" w:name="_Hlk530320720"/>
      <w:r w:rsidR="00324C58">
        <w:rPr>
          <w:rFonts w:ascii="Times New Roman" w:hAnsi="Times New Roman" w:cs="Times New Roman"/>
          <w:sz w:val="24"/>
          <w:szCs w:val="24"/>
        </w:rPr>
        <w:t xml:space="preserve">Abdulla and </w:t>
      </w:r>
      <w:proofErr w:type="spellStart"/>
      <w:r w:rsidR="00324C58">
        <w:rPr>
          <w:rFonts w:ascii="Times New Roman" w:hAnsi="Times New Roman" w:cs="Times New Roman"/>
          <w:sz w:val="24"/>
          <w:szCs w:val="24"/>
        </w:rPr>
        <w:t>Manaf</w:t>
      </w:r>
      <w:bookmarkEnd w:id="12"/>
      <w:proofErr w:type="spellEnd"/>
      <w:r w:rsidR="00324C58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GoBack"/>
      <w:bookmarkEnd w:id="13"/>
      <w:r w:rsidR="00D911DC">
        <w:rPr>
          <w:rFonts w:ascii="Times New Roman" w:hAnsi="Times New Roman" w:cs="Times New Roman"/>
          <w:sz w:val="24"/>
          <w:szCs w:val="24"/>
        </w:rPr>
        <w:t>[</w:t>
      </w:r>
      <w:r w:rsidR="00324C58">
        <w:rPr>
          <w:rFonts w:ascii="Times New Roman" w:hAnsi="Times New Roman" w:cs="Times New Roman"/>
          <w:sz w:val="24"/>
          <w:szCs w:val="24"/>
        </w:rPr>
        <w:t>49</w:t>
      </w:r>
      <w:r w:rsidR="00324C58">
        <w:rPr>
          <w:rFonts w:ascii="Times New Roman" w:hAnsi="Times New Roman" w:cs="Times New Roman"/>
          <w:sz w:val="24"/>
          <w:szCs w:val="24"/>
        </w:rPr>
        <w:t xml:space="preserve">] </w:t>
      </w:r>
      <w:commentRangeStart w:id="14"/>
      <w:r w:rsidRPr="00A36E76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4"/>
      <w:r w:rsidR="001E376E">
        <w:rPr>
          <w:rStyle w:val="CommentReference"/>
        </w:rPr>
        <w:commentReference w:id="14"/>
      </w:r>
      <w:r w:rsidRPr="00A36E76">
        <w:rPr>
          <w:rFonts w:ascii="Times New Roman" w:hAnsi="Times New Roman" w:cs="Times New Roman"/>
          <w:sz w:val="24"/>
          <w:szCs w:val="24"/>
        </w:rPr>
        <w:t xml:space="preserve">includes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A36E76">
        <w:rPr>
          <w:rFonts w:ascii="Times New Roman" w:hAnsi="Times New Roman" w:cs="Times New Roman"/>
          <w:sz w:val="24"/>
          <w:szCs w:val="24"/>
        </w:rPr>
        <w:t xml:space="preserve"> and implementation of a smart glove.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A36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advantage </w:t>
      </w:r>
      <w:r w:rsidRPr="00A36E76">
        <w:rPr>
          <w:rFonts w:ascii="Times New Roman" w:hAnsi="Times New Roman" w:cs="Times New Roman"/>
          <w:sz w:val="24"/>
          <w:szCs w:val="24"/>
        </w:rPr>
        <w:t xml:space="preserve">of this glove is that it does not depend on light conditions, which means it </w:t>
      </w:r>
      <w:r>
        <w:rPr>
          <w:rFonts w:ascii="Times New Roman" w:hAnsi="Times New Roman" w:cs="Times New Roman"/>
          <w:sz w:val="24"/>
          <w:szCs w:val="24"/>
        </w:rPr>
        <w:t xml:space="preserve">gives good accuracy </w:t>
      </w:r>
      <w:r w:rsidRPr="00A36E76">
        <w:rPr>
          <w:rFonts w:ascii="Times New Roman" w:hAnsi="Times New Roman" w:cs="Times New Roman"/>
          <w:sz w:val="24"/>
          <w:szCs w:val="24"/>
        </w:rPr>
        <w:t xml:space="preserve">in dark environments. </w:t>
      </w:r>
      <w:r>
        <w:rPr>
          <w:rFonts w:ascii="Times New Roman" w:hAnsi="Times New Roman" w:cs="Times New Roman"/>
          <w:sz w:val="24"/>
          <w:szCs w:val="24"/>
        </w:rPr>
        <w:t xml:space="preserve">As per </w:t>
      </w:r>
      <w:r w:rsidR="001E37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="001E37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1E376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E76">
        <w:rPr>
          <w:rFonts w:ascii="Times New Roman" w:hAnsi="Times New Roman" w:cs="Times New Roman"/>
          <w:sz w:val="24"/>
          <w:szCs w:val="24"/>
        </w:rPr>
        <w:t xml:space="preserve">glove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36E76">
        <w:rPr>
          <w:rFonts w:ascii="Times New Roman" w:hAnsi="Times New Roman" w:cs="Times New Roman"/>
          <w:sz w:val="24"/>
          <w:szCs w:val="24"/>
        </w:rPr>
        <w:t xml:space="preserve"> low price, low power </w:t>
      </w:r>
      <w:r>
        <w:rPr>
          <w:rFonts w:ascii="Times New Roman" w:hAnsi="Times New Roman" w:cs="Times New Roman"/>
          <w:sz w:val="24"/>
          <w:szCs w:val="24"/>
        </w:rPr>
        <w:t>consum</w:t>
      </w:r>
      <w:r w:rsidR="001E376E">
        <w:rPr>
          <w:rFonts w:ascii="Times New Roman" w:hAnsi="Times New Roman" w:cs="Times New Roman"/>
          <w:sz w:val="24"/>
          <w:szCs w:val="24"/>
        </w:rPr>
        <w:t>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E76">
        <w:rPr>
          <w:rFonts w:ascii="Times New Roman" w:hAnsi="Times New Roman" w:cs="Times New Roman"/>
          <w:sz w:val="24"/>
          <w:szCs w:val="24"/>
        </w:rPr>
        <w:t>and ha</w:t>
      </w:r>
      <w:r w:rsidR="001E376E">
        <w:rPr>
          <w:rFonts w:ascii="Times New Roman" w:hAnsi="Times New Roman" w:cs="Times New Roman"/>
          <w:sz w:val="24"/>
          <w:szCs w:val="24"/>
        </w:rPr>
        <w:t>s</w:t>
      </w:r>
      <w:r w:rsidRPr="00A36E76">
        <w:rPr>
          <w:rFonts w:ascii="Times New Roman" w:hAnsi="Times New Roman" w:cs="Times New Roman"/>
          <w:sz w:val="24"/>
          <w:szCs w:val="24"/>
        </w:rPr>
        <w:t xml:space="preserve"> full mobility. Another benefit of these gloves is that they </w:t>
      </w:r>
      <w:r>
        <w:rPr>
          <w:rFonts w:ascii="Times New Roman" w:hAnsi="Times New Roman" w:cs="Times New Roman"/>
          <w:sz w:val="24"/>
          <w:szCs w:val="24"/>
        </w:rPr>
        <w:t>attached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ﬂex sensors which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a wireless interface to a microcontroller.</w:t>
      </w:r>
    </w:p>
    <w:p w14:paraId="695A02C0" w14:textId="77777777" w:rsidR="00533954" w:rsidRPr="00533D25" w:rsidRDefault="00533954" w:rsidP="00533954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33883E81" w14:textId="0CD2A605" w:rsidR="00E84924" w:rsidRPr="00106A3C" w:rsidRDefault="00E84924" w:rsidP="00E8492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9EFC7BB" w14:textId="3ECE20CF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CD70CE" w14:textId="586D4CE0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42B167F" w14:textId="340B0045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1633E8" w14:textId="77777777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B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Kalpdrum Passi" w:date="2018-11-14T19:12:00Z" w:initials="KP">
    <w:p w14:paraId="75640A3B" w14:textId="64FFA2F8" w:rsidR="005815C5" w:rsidRDefault="005815C5">
      <w:pPr>
        <w:pStyle w:val="CommentText"/>
      </w:pPr>
      <w:r>
        <w:rPr>
          <w:rStyle w:val="CommentReference"/>
        </w:rPr>
        <w:annotationRef/>
      </w:r>
      <w:r w:rsidR="007D47E5">
        <w:rPr>
          <w:noProof/>
        </w:rPr>
        <w:t xml:space="preserve"> </w:t>
      </w:r>
    </w:p>
  </w:comment>
  <w:comment w:id="14" w:author="Kalpdrum Passi" w:date="2018-11-14T19:26:00Z" w:initials="KP">
    <w:p w14:paraId="1CE2CD78" w14:textId="63F74D2E" w:rsidR="001E376E" w:rsidRDefault="001E376E">
      <w:pPr>
        <w:pStyle w:val="CommentText"/>
      </w:pPr>
      <w:r>
        <w:rPr>
          <w:rStyle w:val="CommentReference"/>
        </w:rPr>
        <w:annotationRef/>
      </w:r>
      <w:r w:rsidR="00324C58">
        <w:rPr>
          <w:rFonts w:ascii="Times New Roman" w:hAnsi="Times New Roman" w:cs="Times New Roman"/>
          <w:sz w:val="24"/>
          <w:szCs w:val="24"/>
        </w:rPr>
        <w:t xml:space="preserve">Abdulla and </w:t>
      </w:r>
      <w:proofErr w:type="spellStart"/>
      <w:r w:rsidR="00324C58">
        <w:rPr>
          <w:rFonts w:ascii="Times New Roman" w:hAnsi="Times New Roman" w:cs="Times New Roman"/>
          <w:sz w:val="24"/>
          <w:szCs w:val="24"/>
        </w:rPr>
        <w:t>Manaf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640A3B" w15:done="0"/>
  <w15:commentEx w15:paraId="1CE2CD7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640A3B" w16cid:durableId="1F96F237"/>
  <w16cid:commentId w16cid:paraId="1CE2CD78" w16cid:durableId="1F96F5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pdrum Passi">
    <w15:presenceInfo w15:providerId="Windows Live" w15:userId="a554af2b842843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F"/>
    <w:rsid w:val="00081F59"/>
    <w:rsid w:val="000A1379"/>
    <w:rsid w:val="000E7E08"/>
    <w:rsid w:val="00101B74"/>
    <w:rsid w:val="00106A3C"/>
    <w:rsid w:val="00113326"/>
    <w:rsid w:val="00121425"/>
    <w:rsid w:val="001242AA"/>
    <w:rsid w:val="00194B31"/>
    <w:rsid w:val="001D02DD"/>
    <w:rsid w:val="001E376E"/>
    <w:rsid w:val="001F2303"/>
    <w:rsid w:val="002009D0"/>
    <w:rsid w:val="00201C5E"/>
    <w:rsid w:val="002020CC"/>
    <w:rsid w:val="002273A5"/>
    <w:rsid w:val="00234129"/>
    <w:rsid w:val="002A0D3E"/>
    <w:rsid w:val="002A689D"/>
    <w:rsid w:val="00324C58"/>
    <w:rsid w:val="00330C9B"/>
    <w:rsid w:val="0034412A"/>
    <w:rsid w:val="00352974"/>
    <w:rsid w:val="00376CDF"/>
    <w:rsid w:val="003870EC"/>
    <w:rsid w:val="00391D0B"/>
    <w:rsid w:val="003A0132"/>
    <w:rsid w:val="00400DEE"/>
    <w:rsid w:val="00403597"/>
    <w:rsid w:val="00431CD0"/>
    <w:rsid w:val="00432319"/>
    <w:rsid w:val="00477B87"/>
    <w:rsid w:val="004B52C5"/>
    <w:rsid w:val="004B70EF"/>
    <w:rsid w:val="00533954"/>
    <w:rsid w:val="00533D25"/>
    <w:rsid w:val="005778CF"/>
    <w:rsid w:val="005815C5"/>
    <w:rsid w:val="0063339C"/>
    <w:rsid w:val="006466A6"/>
    <w:rsid w:val="006525AE"/>
    <w:rsid w:val="006A01C3"/>
    <w:rsid w:val="006E728E"/>
    <w:rsid w:val="0073548E"/>
    <w:rsid w:val="00777A46"/>
    <w:rsid w:val="007A46DF"/>
    <w:rsid w:val="007D47E5"/>
    <w:rsid w:val="007E2E81"/>
    <w:rsid w:val="008119DF"/>
    <w:rsid w:val="00832EC5"/>
    <w:rsid w:val="008507B1"/>
    <w:rsid w:val="008F78E2"/>
    <w:rsid w:val="009013E4"/>
    <w:rsid w:val="00904D18"/>
    <w:rsid w:val="00907BDC"/>
    <w:rsid w:val="0091398F"/>
    <w:rsid w:val="00920DAA"/>
    <w:rsid w:val="009460B8"/>
    <w:rsid w:val="00946FFE"/>
    <w:rsid w:val="00966A3B"/>
    <w:rsid w:val="009A3823"/>
    <w:rsid w:val="009F7E28"/>
    <w:rsid w:val="00A3135E"/>
    <w:rsid w:val="00A36E76"/>
    <w:rsid w:val="00AA2BEB"/>
    <w:rsid w:val="00AF5A49"/>
    <w:rsid w:val="00B02700"/>
    <w:rsid w:val="00B06B07"/>
    <w:rsid w:val="00B127C1"/>
    <w:rsid w:val="00B15444"/>
    <w:rsid w:val="00B21C15"/>
    <w:rsid w:val="00B27F5C"/>
    <w:rsid w:val="00B65E6F"/>
    <w:rsid w:val="00B75D43"/>
    <w:rsid w:val="00B86AA3"/>
    <w:rsid w:val="00BA459D"/>
    <w:rsid w:val="00C27965"/>
    <w:rsid w:val="00CF7F88"/>
    <w:rsid w:val="00D909E7"/>
    <w:rsid w:val="00D911DC"/>
    <w:rsid w:val="00DB092B"/>
    <w:rsid w:val="00DE2B11"/>
    <w:rsid w:val="00E1258A"/>
    <w:rsid w:val="00E241E7"/>
    <w:rsid w:val="00E819B9"/>
    <w:rsid w:val="00E84200"/>
    <w:rsid w:val="00E84924"/>
    <w:rsid w:val="00F1241A"/>
    <w:rsid w:val="00F15C6A"/>
    <w:rsid w:val="00F419F9"/>
    <w:rsid w:val="00F45148"/>
    <w:rsid w:val="00F52F40"/>
    <w:rsid w:val="00F557F3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766"/>
  <w15:chartTrackingRefBased/>
  <w15:docId w15:val="{08CC601D-A847-4521-93CA-5E73FC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815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18</cp:revision>
  <dcterms:created xsi:type="dcterms:W3CDTF">2018-11-15T00:28:00Z</dcterms:created>
  <dcterms:modified xsi:type="dcterms:W3CDTF">2018-11-18T21:15:00Z</dcterms:modified>
</cp:coreProperties>
</file>