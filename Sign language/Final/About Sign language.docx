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DA44C" w14:textId="77777777" w:rsidR="00D74323" w:rsidRDefault="00D74323" w:rsidP="00052D8E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24"/>
        </w:rPr>
      </w:pPr>
    </w:p>
    <w:p w14:paraId="534544BA" w14:textId="77777777" w:rsidR="00D74323" w:rsidRDefault="007127B9" w:rsidP="00D74323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24"/>
        </w:rPr>
      </w:pPr>
      <w:r w:rsidRPr="0040297C">
        <w:rPr>
          <w:rFonts w:ascii="Times New Roman" w:hAnsi="Times New Roman" w:cs="Times New Roman"/>
          <w:b/>
          <w:color w:val="000000" w:themeColor="text1"/>
          <w:sz w:val="44"/>
          <w:szCs w:val="24"/>
        </w:rPr>
        <w:t>Introduction</w:t>
      </w:r>
    </w:p>
    <w:p w14:paraId="604B4F27" w14:textId="547623B9" w:rsidR="0040297C" w:rsidRPr="0040297C" w:rsidRDefault="0040297C" w:rsidP="00D7432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297C">
        <w:rPr>
          <w:rFonts w:ascii="Times New Roman" w:hAnsi="Times New Roman" w:cs="Times New Roman"/>
          <w:b/>
          <w:sz w:val="32"/>
          <w:szCs w:val="24"/>
          <w:lang w:val="en-US"/>
        </w:rPr>
        <w:t>1.1 Sign Language</w:t>
      </w:r>
      <w:r w:rsidRPr="0040297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FA14AC4" w14:textId="4AE9C448" w:rsidR="006239BB" w:rsidRDefault="00411C2C" w:rsidP="00EA77E2">
      <w:pPr>
        <w:autoSpaceDE w:val="0"/>
        <w:autoSpaceDN w:val="0"/>
        <w:adjustRightInd w:val="0"/>
        <w:spacing w:after="0" w:line="480" w:lineRule="auto"/>
        <w:jc w:val="both"/>
        <w:rPr>
          <w:ins w:id="0" w:author="Kalpdrum Passi" w:date="2018-11-14T18:56:00Z"/>
          <w:rFonts w:ascii="Times New Roman" w:hAnsi="Times New Roman" w:cs="Times New Roman"/>
          <w:color w:val="000000" w:themeColor="text1"/>
          <w:sz w:val="24"/>
          <w:szCs w:val="24"/>
        </w:rPr>
      </w:pPr>
      <w:r w:rsidRPr="006F7F16">
        <w:rPr>
          <w:rFonts w:ascii="Times New Roman" w:hAnsi="Times New Roman" w:cs="Times New Roman"/>
          <w:sz w:val="24"/>
          <w:szCs w:val="24"/>
          <w:lang w:val="en-US"/>
        </w:rPr>
        <w:t>The World H</w:t>
      </w:r>
      <w:r w:rsidR="00D87933" w:rsidRPr="006F7F16">
        <w:rPr>
          <w:rFonts w:ascii="Times New Roman" w:hAnsi="Times New Roman" w:cs="Times New Roman"/>
          <w:sz w:val="24"/>
          <w:szCs w:val="24"/>
          <w:lang w:val="en-US"/>
        </w:rPr>
        <w:t>ealth Organization (WHO) estimated that, 250</w:t>
      </w:r>
      <w:r w:rsidR="00461419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3D89">
        <w:rPr>
          <w:rFonts w:ascii="Times New Roman" w:hAnsi="Times New Roman" w:cs="Times New Roman"/>
          <w:sz w:val="24"/>
          <w:szCs w:val="24"/>
          <w:lang w:val="en-US"/>
        </w:rPr>
        <w:t>million</w:t>
      </w:r>
      <w:r w:rsidR="003F3D89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61419" w:rsidRPr="006F7F16">
        <w:rPr>
          <w:rFonts w:ascii="Times New Roman" w:hAnsi="Times New Roman" w:cs="Times New Roman"/>
          <w:sz w:val="24"/>
          <w:szCs w:val="24"/>
          <w:lang w:val="en-US"/>
        </w:rPr>
        <w:t>people in the world are deaf as well as dumb</w:t>
      </w:r>
      <w:r w:rsidR="00221127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3D89">
        <w:rPr>
          <w:rFonts w:ascii="Times New Roman" w:hAnsi="Times New Roman" w:cs="Times New Roman"/>
          <w:sz w:val="24"/>
          <w:szCs w:val="24"/>
          <w:lang w:val="en-US"/>
        </w:rPr>
        <w:t>[1].</w:t>
      </w:r>
      <w:r w:rsidR="00461419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These </w:t>
      </w:r>
      <w:r w:rsidR="003F3D89">
        <w:rPr>
          <w:rFonts w:ascii="Times New Roman" w:hAnsi="Times New Roman" w:cs="Times New Roman"/>
          <w:sz w:val="24"/>
          <w:szCs w:val="24"/>
          <w:lang w:val="en-US"/>
        </w:rPr>
        <w:t xml:space="preserve">group of </w:t>
      </w:r>
      <w:r w:rsidR="00461419" w:rsidRPr="006F7F16">
        <w:rPr>
          <w:rFonts w:ascii="Times New Roman" w:hAnsi="Times New Roman" w:cs="Times New Roman"/>
          <w:sz w:val="24"/>
          <w:szCs w:val="24"/>
          <w:lang w:val="en-US"/>
        </w:rPr>
        <w:t>people of group use symbolic language to communicate with other people. This symbolic language is call</w:t>
      </w:r>
      <w:r w:rsidR="003F3D89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461419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sign language. </w:t>
      </w:r>
      <w:r w:rsidR="00B12351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>Sign Language is a buil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B12351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communication used worldwide among hard of hearing and deaf people. Sig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B12351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language is not a unique language sig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B12351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ed consistently in different </w:t>
      </w:r>
      <w:r w:rsidR="00352744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>countr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ies</w:t>
      </w:r>
      <w:r w:rsidR="00352744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>. Sig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52744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language is not recent improvement.</w:t>
      </w:r>
      <w:r w:rsidR="00EA77E2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A77E2" w:rsidRPr="001A4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</w:t>
      </w:r>
      <w:r w:rsidR="001A4AD0" w:rsidRPr="001A4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proof </w:t>
      </w:r>
      <w:r w:rsidR="00EA77E2" w:rsidRPr="001A4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01A4AD0" w:rsidRPr="001A4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speaking </w:t>
      </w:r>
      <w:r w:rsidR="00EA77E2" w:rsidRPr="001A4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through gestures has been around since the </w:t>
      </w:r>
      <w:r w:rsidR="001A4AD0" w:rsidRPr="001A4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start </w:t>
      </w:r>
      <w:r w:rsidR="00EA77E2" w:rsidRPr="001A4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of human </w:t>
      </w:r>
      <w:r w:rsidR="001A4AD0" w:rsidRPr="001A4A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development </w:t>
      </w:r>
      <w:r w:rsidR="00847992">
        <w:rPr>
          <w:rFonts w:ascii="Times New Roman" w:hAnsi="Times New Roman" w:cs="Times New Roman"/>
          <w:color w:val="000000" w:themeColor="text1"/>
          <w:sz w:val="24"/>
          <w:szCs w:val="24"/>
        </w:rPr>
        <w:t>[20]</w:t>
      </w:r>
      <w:r w:rsidR="00EA77E2" w:rsidRPr="001A4AD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E5269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Different counties have their own sign language such as American Sign Language, French Sign </w:t>
      </w:r>
      <w:r w:rsidR="0090228F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>Language, Indian</w:t>
      </w:r>
      <w:r w:rsidR="00BE5269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 Language</w:t>
      </w:r>
      <w:r w:rsidR="0090228F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Puerto Rican Sig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90228F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Language to a name 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90228F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few. </w:t>
      </w:r>
      <w:r w:rsidR="009B0E89">
        <w:rPr>
          <w:rFonts w:ascii="Times New Roman" w:hAnsi="Times New Roman" w:cs="Times New Roman"/>
          <w:color w:val="000000" w:themeColor="text1"/>
          <w:sz w:val="24"/>
          <w:szCs w:val="24"/>
        </w:rPr>
        <w:t>Table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90228F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0228F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67847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information about different sign </w:t>
      </w:r>
      <w:r w:rsidR="0090228F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90228F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used in western continent.</w:t>
      </w:r>
      <w:r w:rsidR="00896F83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72BD" w:rsidRPr="006D29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Gesture based </w:t>
      </w:r>
      <w:r w:rsidR="0040297C" w:rsidRPr="006D29FD">
        <w:rPr>
          <w:rFonts w:ascii="Times New Roman" w:hAnsi="Times New Roman" w:cs="Times New Roman"/>
          <w:color w:val="000000" w:themeColor="text1"/>
          <w:sz w:val="24"/>
          <w:szCs w:val="24"/>
        </w:rPr>
        <w:t>communication is</w:t>
      </w:r>
      <w:r w:rsidR="00896F83" w:rsidRPr="006D29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dependent on </w:t>
      </w:r>
      <w:r w:rsidR="000572BD" w:rsidRPr="006D29FD">
        <w:rPr>
          <w:rFonts w:ascii="Times New Roman" w:hAnsi="Times New Roman" w:cs="Times New Roman"/>
          <w:color w:val="000000" w:themeColor="text1"/>
          <w:sz w:val="24"/>
          <w:szCs w:val="24"/>
        </w:rPr>
        <w:t>region</w:t>
      </w:r>
      <w:r w:rsidR="00896F83" w:rsidRPr="006D29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has significant differences from other languages</w:t>
      </w:r>
      <w:r w:rsidR="00896F83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86A4C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very important to understand sig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486A4C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language when we communicate with deaf 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 young </w:t>
      </w:r>
      <w:r w:rsidR="00486A4C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>children and the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ir</w:t>
      </w:r>
      <w:r w:rsidR="00486A4C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families.</w:t>
      </w:r>
      <w:r w:rsidR="00D8076B" w:rsidRPr="006F7F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076B" w:rsidRPr="00BC3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Lack of understanding 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results</w:t>
      </w:r>
      <w:r w:rsidR="00D8076B" w:rsidRPr="00BC3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significant challenges </w:t>
      </w:r>
      <w:r w:rsidR="003F3D89">
        <w:rPr>
          <w:rFonts w:ascii="Times New Roman" w:hAnsi="Times New Roman" w:cs="Times New Roman"/>
          <w:color w:val="000000" w:themeColor="text1"/>
          <w:sz w:val="24"/>
          <w:szCs w:val="24"/>
        </w:rPr>
        <w:t>in</w:t>
      </w:r>
      <w:r w:rsidR="003F3D89" w:rsidRPr="00BC3E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076B" w:rsidRPr="00BC3E95">
        <w:rPr>
          <w:rFonts w:ascii="Times New Roman" w:hAnsi="Times New Roman" w:cs="Times New Roman"/>
          <w:color w:val="000000" w:themeColor="text1"/>
          <w:sz w:val="24"/>
          <w:szCs w:val="24"/>
        </w:rPr>
        <w:t>understanding this community and may result in miscommunication.</w:t>
      </w:r>
    </w:p>
    <w:p w14:paraId="127D2C19" w14:textId="1A118E1A" w:rsidR="009B0E89" w:rsidRPr="006F7F16" w:rsidRDefault="009B0E89" w:rsidP="00EA77E2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Table 1. </w:t>
      </w:r>
      <w:r w:rsidRPr="00D52680">
        <w:rPr>
          <w:rFonts w:ascii="Times New Roman" w:hAnsi="Times New Roman" w:cs="Times New Roman"/>
          <w:color w:val="000000" w:themeColor="text1"/>
          <w:sz w:val="24"/>
          <w:szCs w:val="24"/>
        </w:rPr>
        <w:t>Sign Language in the Americas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[20]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7"/>
        <w:gridCol w:w="2910"/>
        <w:gridCol w:w="3239"/>
      </w:tblGrid>
      <w:tr w:rsidR="00893D8D" w:rsidRPr="006F7F16" w14:paraId="5BDBDF9F" w14:textId="77777777" w:rsidTr="006F7F16">
        <w:trPr>
          <w:trHeight w:val="647"/>
        </w:trPr>
        <w:tc>
          <w:tcPr>
            <w:tcW w:w="2943" w:type="dxa"/>
            <w:shd w:val="clear" w:color="auto" w:fill="8DB3E2" w:themeFill="text2" w:themeFillTint="66"/>
          </w:tcPr>
          <w:p w14:paraId="39BDE83E" w14:textId="77777777" w:rsidR="00893D8D" w:rsidRPr="006F7F16" w:rsidRDefault="00893D8D" w:rsidP="00E03F2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North America</w:t>
            </w:r>
          </w:p>
        </w:tc>
        <w:tc>
          <w:tcPr>
            <w:tcW w:w="2977" w:type="dxa"/>
            <w:shd w:val="clear" w:color="auto" w:fill="8DB3E2" w:themeFill="text2" w:themeFillTint="66"/>
          </w:tcPr>
          <w:p w14:paraId="45835E5A" w14:textId="77777777" w:rsidR="00893D8D" w:rsidRPr="006F7F16" w:rsidRDefault="00893D8D" w:rsidP="00E03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Central America</w:t>
            </w:r>
          </w:p>
          <w:p w14:paraId="5BC775A4" w14:textId="77777777" w:rsidR="00893D8D" w:rsidRPr="006F7F16" w:rsidRDefault="00893D8D" w:rsidP="00E03F2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3322" w:type="dxa"/>
            <w:shd w:val="clear" w:color="auto" w:fill="8DB3E2" w:themeFill="text2" w:themeFillTint="66"/>
          </w:tcPr>
          <w:p w14:paraId="0DF8F158" w14:textId="77777777" w:rsidR="00893D8D" w:rsidRPr="006F7F16" w:rsidRDefault="00893D8D" w:rsidP="00E03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South America</w:t>
            </w:r>
          </w:p>
          <w:p w14:paraId="224F6B80" w14:textId="77777777" w:rsidR="00893D8D" w:rsidRPr="006F7F16" w:rsidRDefault="00893D8D" w:rsidP="00E03F24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893D8D" w:rsidRPr="006F7F16" w14:paraId="6E3D2C07" w14:textId="77777777" w:rsidTr="006F7F16">
        <w:tc>
          <w:tcPr>
            <w:tcW w:w="2943" w:type="dxa"/>
          </w:tcPr>
          <w:p w14:paraId="1D1EB39A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•American Sign Language</w:t>
            </w:r>
          </w:p>
          <w:p w14:paraId="3DDCD072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•Inuit Sign Language</w:t>
            </w:r>
          </w:p>
          <w:p w14:paraId="5B35736A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•Quebec Sign Language</w:t>
            </w:r>
          </w:p>
          <w:p w14:paraId="2C9986B8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•Puerto Rican Sign</w:t>
            </w:r>
            <w:r w:rsidR="000D43A8"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Language</w:t>
            </w:r>
          </w:p>
          <w:p w14:paraId="18D21930" w14:textId="77777777" w:rsidR="00893D8D" w:rsidRPr="006F7F16" w:rsidRDefault="00893D8D" w:rsidP="00EA77E2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977" w:type="dxa"/>
          </w:tcPr>
          <w:p w14:paraId="4F1CFFD5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•Costa Rican Sign Language</w:t>
            </w:r>
          </w:p>
          <w:p w14:paraId="268F6D77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•Guatemalan Sign Language</w:t>
            </w:r>
          </w:p>
          <w:p w14:paraId="676734F6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•Honduras Sign Language</w:t>
            </w:r>
          </w:p>
          <w:p w14:paraId="7D67AD30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•Mayan Sign Language</w:t>
            </w:r>
          </w:p>
          <w:p w14:paraId="0D6BF2E4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•Mexican Sign Language</w:t>
            </w:r>
          </w:p>
          <w:p w14:paraId="0151D066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•Nicaraguan Sign Language</w:t>
            </w:r>
          </w:p>
          <w:p w14:paraId="3AB49C0B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•Panamanian Sign Language</w:t>
            </w:r>
          </w:p>
          <w:p w14:paraId="3DD3144F" w14:textId="2A43CD42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•Salvadorian Sig</w:t>
            </w:r>
            <w:r w:rsidR="001B258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 </w:t>
            </w: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Language</w:t>
            </w:r>
          </w:p>
          <w:p w14:paraId="65BEF67C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•Tijuana Sign Language</w:t>
            </w:r>
          </w:p>
          <w:p w14:paraId="6A02E071" w14:textId="77777777" w:rsidR="00893D8D" w:rsidRPr="006F7F16" w:rsidRDefault="00893D8D" w:rsidP="00EA77E2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322" w:type="dxa"/>
          </w:tcPr>
          <w:p w14:paraId="0B693063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•Argentine Sign Language</w:t>
            </w:r>
          </w:p>
          <w:p w14:paraId="5D71F791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•Bolivian Sign Language</w:t>
            </w:r>
          </w:p>
          <w:p w14:paraId="783358F4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•Brazilian Sign Language</w:t>
            </w:r>
          </w:p>
          <w:p w14:paraId="64E87C54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•Chilean Sign Language</w:t>
            </w:r>
          </w:p>
          <w:p w14:paraId="45F68DBD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•Colombian Sign Language</w:t>
            </w:r>
          </w:p>
          <w:p w14:paraId="1EA862BB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</w:t>
            </w:r>
            <w:proofErr w:type="spellStart"/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Ecaudorian</w:t>
            </w:r>
            <w:proofErr w:type="spellEnd"/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Sign Language</w:t>
            </w:r>
          </w:p>
          <w:p w14:paraId="3CE055F5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•Paraguayan Sign Language</w:t>
            </w:r>
          </w:p>
          <w:p w14:paraId="054E706C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•Peruvian Sign Language</w:t>
            </w:r>
          </w:p>
          <w:p w14:paraId="2D3B9F99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</w:t>
            </w:r>
            <w:proofErr w:type="spellStart"/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Uruaguayan</w:t>
            </w:r>
            <w:proofErr w:type="spellEnd"/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Sign Language</w:t>
            </w:r>
          </w:p>
          <w:p w14:paraId="63668B8B" w14:textId="77777777" w:rsidR="00893D8D" w:rsidRPr="006F7F16" w:rsidRDefault="00893D8D" w:rsidP="00893D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F7F1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•Venezuelan Sign Language</w:t>
            </w:r>
          </w:p>
          <w:p w14:paraId="700440F7" w14:textId="77777777" w:rsidR="00893D8D" w:rsidRPr="006F7F16" w:rsidRDefault="00893D8D" w:rsidP="00EA77E2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FE7F900" w14:textId="77777777" w:rsidR="000D43A8" w:rsidRPr="006F7F16" w:rsidRDefault="000D43A8" w:rsidP="007A12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1484E65" w14:textId="77777777" w:rsidR="00F77E49" w:rsidRPr="006F7F16" w:rsidRDefault="00F77E49" w:rsidP="000D43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CE1E8A" w14:textId="496B5DCA" w:rsidR="00D74323" w:rsidRPr="00D74323" w:rsidRDefault="00061FBA" w:rsidP="00D743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7F16">
        <w:rPr>
          <w:rFonts w:ascii="Times New Roman" w:hAnsi="Times New Roman" w:cs="Times New Roman"/>
          <w:sz w:val="24"/>
          <w:szCs w:val="24"/>
          <w:lang w:val="en-US"/>
        </w:rPr>
        <w:t>Sign</w:t>
      </w:r>
      <w:r w:rsidR="00456B8A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2544" w:rsidRPr="006F7F16">
        <w:rPr>
          <w:rFonts w:ascii="Times New Roman" w:hAnsi="Times New Roman" w:cs="Times New Roman"/>
          <w:sz w:val="24"/>
          <w:szCs w:val="24"/>
          <w:lang w:val="en-US"/>
        </w:rPr>
        <w:t>Language</w:t>
      </w:r>
      <w:r w:rsidR="00456B8A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is a language which </w:t>
      </w:r>
      <w:r w:rsidR="003F3D89">
        <w:rPr>
          <w:rFonts w:ascii="Times New Roman" w:hAnsi="Times New Roman" w:cs="Times New Roman"/>
          <w:sz w:val="24"/>
          <w:szCs w:val="24"/>
          <w:lang w:val="en-US"/>
        </w:rPr>
        <w:t>is used</w:t>
      </w:r>
      <w:r w:rsidR="003F3D89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6B8A" w:rsidRPr="006F7F16">
        <w:rPr>
          <w:rFonts w:ascii="Times New Roman" w:hAnsi="Times New Roman" w:cs="Times New Roman"/>
          <w:sz w:val="24"/>
          <w:szCs w:val="24"/>
          <w:lang w:val="en-US"/>
        </w:rPr>
        <w:t>to convey message</w:t>
      </w:r>
      <w:r w:rsidR="003F3D8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56B8A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by hand movements, facial expression and body language </w:t>
      </w:r>
      <w:r w:rsidR="003F3D8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F3D89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6B8A" w:rsidRPr="006F7F16">
        <w:rPr>
          <w:rFonts w:ascii="Times New Roman" w:hAnsi="Times New Roman" w:cs="Times New Roman"/>
          <w:sz w:val="24"/>
          <w:szCs w:val="24"/>
          <w:lang w:val="en-US"/>
        </w:rPr>
        <w:t>communication. It is mainly used by deaf and people who can hear but cannot speak. Sometime family member</w:t>
      </w:r>
      <w:r w:rsidR="003F3D8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56B8A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and relatives must learn sign language to interpret which enable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56B8A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deaf and wider communities to communicate with each other.</w:t>
      </w:r>
    </w:p>
    <w:p w14:paraId="3991B357" w14:textId="5298464F" w:rsidR="00F77E49" w:rsidRPr="00201F80" w:rsidRDefault="00D33ADD" w:rsidP="00F77E49">
      <w:pPr>
        <w:shd w:val="clear" w:color="auto" w:fill="FFFFFF"/>
        <w:spacing w:before="100" w:beforeAutospacing="1" w:after="100" w:afterAutospacing="1" w:line="480" w:lineRule="auto"/>
        <w:jc w:val="both"/>
        <w:outlineLvl w:val="1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201F80">
        <w:rPr>
          <w:rFonts w:ascii="Times New Roman" w:hAnsi="Times New Roman" w:cs="Times New Roman"/>
          <w:b/>
          <w:sz w:val="32"/>
          <w:szCs w:val="24"/>
          <w:lang w:val="en-US"/>
        </w:rPr>
        <w:t xml:space="preserve">1.2 </w:t>
      </w:r>
      <w:r w:rsidR="00F77E49" w:rsidRPr="00201F80">
        <w:rPr>
          <w:rFonts w:ascii="Times New Roman" w:hAnsi="Times New Roman" w:cs="Times New Roman"/>
          <w:b/>
          <w:sz w:val="32"/>
          <w:szCs w:val="24"/>
          <w:lang w:val="en-US"/>
        </w:rPr>
        <w:t>Mythologies and Misunderstandings about Sign Language</w:t>
      </w:r>
    </w:p>
    <w:p w14:paraId="2599DC96" w14:textId="410429C8" w:rsidR="0028314C" w:rsidRPr="006F7F16" w:rsidRDefault="0028314C" w:rsidP="00F77E49">
      <w:pPr>
        <w:shd w:val="clear" w:color="auto" w:fill="FFFFFF"/>
        <w:spacing w:before="100" w:beforeAutospacing="1" w:after="100" w:afterAutospacing="1" w:line="480" w:lineRule="auto"/>
        <w:jc w:val="both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F7F16">
        <w:rPr>
          <w:rFonts w:ascii="Times New Roman" w:hAnsi="Times New Roman" w:cs="Times New Roman"/>
          <w:sz w:val="24"/>
          <w:szCs w:val="24"/>
          <w:lang w:val="en-US"/>
        </w:rPr>
        <w:t>The Sig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language is enclosed by many mythologies and misunderstanding. Most people who are not disable think that sig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language is simpl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a manual representation of the spoken language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which is not true.</w:t>
      </w:r>
      <w:r w:rsidR="009928DC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40297C" w:rsidRPr="006F7F16">
        <w:rPr>
          <w:rFonts w:ascii="Times New Roman" w:hAnsi="Times New Roman" w:cs="Times New Roman"/>
          <w:sz w:val="24"/>
          <w:szCs w:val="24"/>
          <w:lang w:val="en-US"/>
        </w:rPr>
        <w:t>fact,</w:t>
      </w:r>
      <w:r w:rsidR="009928DC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our language and sign language of the deaf have little in common.</w:t>
      </w:r>
      <w:r w:rsidR="00BC727C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Sig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BC727C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language has the difficulty of the verbal </w:t>
      </w:r>
      <w:r w:rsidR="005B5044" w:rsidRPr="006F7F16">
        <w:rPr>
          <w:rFonts w:ascii="Times New Roman" w:hAnsi="Times New Roman" w:cs="Times New Roman"/>
          <w:sz w:val="24"/>
          <w:szCs w:val="24"/>
          <w:lang w:val="en-US"/>
        </w:rPr>
        <w:t>lan</w:t>
      </w:r>
      <w:bookmarkStart w:id="1" w:name="_GoBack"/>
      <w:bookmarkEnd w:id="1"/>
      <w:r w:rsidR="005B5044" w:rsidRPr="006F7F16">
        <w:rPr>
          <w:rFonts w:ascii="Times New Roman" w:hAnsi="Times New Roman" w:cs="Times New Roman"/>
          <w:sz w:val="24"/>
          <w:szCs w:val="24"/>
          <w:lang w:val="en-US"/>
        </w:rPr>
        <w:t>guage,</w:t>
      </w:r>
      <w:r w:rsidR="00BC727C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but it is self-determining from the alphabets.</w:t>
      </w:r>
      <w:r w:rsidR="00DB6E71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The best example is British Sign Language and American Sign Language which are meaningless although</w:t>
      </w:r>
      <w:r w:rsidR="005D7615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946174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facts 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r w:rsidR="00946174" w:rsidRPr="006F7F16">
        <w:rPr>
          <w:rFonts w:ascii="Times New Roman" w:hAnsi="Times New Roman" w:cs="Times New Roman"/>
          <w:sz w:val="24"/>
          <w:szCs w:val="24"/>
          <w:lang w:val="en-US"/>
        </w:rPr>
        <w:t>that disable</w:t>
      </w:r>
      <w:r w:rsidR="00DB6E71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people from United States and Britain perfectly understand each other.</w:t>
      </w:r>
    </w:p>
    <w:p w14:paraId="1AB02104" w14:textId="722165BA" w:rsidR="00A00EDC" w:rsidRPr="006F7F16" w:rsidRDefault="00A00EDC" w:rsidP="00F77E49">
      <w:pPr>
        <w:shd w:val="clear" w:color="auto" w:fill="FFFFFF"/>
        <w:spacing w:before="100" w:beforeAutospacing="1" w:after="100" w:afterAutospacing="1" w:line="480" w:lineRule="auto"/>
        <w:jc w:val="both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6F7F16">
        <w:rPr>
          <w:rFonts w:ascii="Times New Roman" w:hAnsi="Times New Roman" w:cs="Times New Roman"/>
          <w:sz w:val="24"/>
          <w:szCs w:val="24"/>
          <w:lang w:val="en-US"/>
        </w:rPr>
        <w:t>Another common misunderstanding about sig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language is that it 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6F7F16">
        <w:rPr>
          <w:rFonts w:ascii="Times New Roman" w:hAnsi="Times New Roman" w:cs="Times New Roman"/>
          <w:sz w:val="24"/>
          <w:szCs w:val="24"/>
          <w:lang w:val="en-US"/>
        </w:rPr>
        <w:t>globally understandable which is of course not true. As explained above, the sig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1974" w:rsidRPr="006F7F16">
        <w:rPr>
          <w:rFonts w:ascii="Times New Roman" w:hAnsi="Times New Roman" w:cs="Times New Roman"/>
          <w:sz w:val="24"/>
          <w:szCs w:val="24"/>
          <w:lang w:val="en-US"/>
        </w:rPr>
        <w:t>language that is</w:t>
      </w:r>
      <w:r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used by the deaf in Unites States and Britain are not the same.</w:t>
      </w:r>
      <w:r w:rsidR="0029102A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The different sign language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9102A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might be similar </w:t>
      </w:r>
      <w:r w:rsidR="00716BE0" w:rsidRPr="006F7F1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29102A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some alphabets but a deaf person from one country to </w:t>
      </w:r>
      <w:r w:rsidR="001E78D0">
        <w:rPr>
          <w:rFonts w:ascii="Times New Roman" w:hAnsi="Times New Roman" w:cs="Times New Roman"/>
          <w:sz w:val="24"/>
          <w:szCs w:val="24"/>
          <w:lang w:val="en-US"/>
        </w:rPr>
        <w:t>country</w:t>
      </w:r>
      <w:r w:rsidR="00530CD0" w:rsidRPr="006F7F16">
        <w:rPr>
          <w:rFonts w:ascii="Times New Roman" w:hAnsi="Times New Roman" w:cs="Times New Roman"/>
          <w:sz w:val="24"/>
          <w:szCs w:val="24"/>
          <w:lang w:val="en-US"/>
        </w:rPr>
        <w:t xml:space="preserve"> cannot communicate as fluently as hearing people from the two countries. </w:t>
      </w:r>
    </w:p>
    <w:p w14:paraId="71EF449B" w14:textId="4C15A185" w:rsidR="00286A5B" w:rsidRPr="006F7F16" w:rsidRDefault="00286A5B" w:rsidP="00286A5B">
      <w:pPr>
        <w:pStyle w:val="NormalWeb"/>
        <w:shd w:val="clear" w:color="auto" w:fill="FFFFFF"/>
        <w:spacing w:line="480" w:lineRule="auto"/>
        <w:jc w:val="both"/>
        <w:rPr>
          <w:lang w:val="en-US"/>
        </w:rPr>
      </w:pPr>
      <w:r w:rsidRPr="006F7F16">
        <w:rPr>
          <w:rFonts w:eastAsiaTheme="minorHAnsi"/>
          <w:lang w:val="en-US" w:eastAsia="en-US"/>
        </w:rPr>
        <w:t>Since sign language is a language of its distinct language, finger spelling or the use of guidebook alphabet cannot be used as an alternative to sign</w:t>
      </w:r>
      <w:r w:rsidR="001E78D0">
        <w:rPr>
          <w:rFonts w:eastAsiaTheme="minorHAnsi"/>
          <w:lang w:val="en-US" w:eastAsia="en-US"/>
        </w:rPr>
        <w:t xml:space="preserve">. </w:t>
      </w:r>
      <w:del w:id="2" w:author="Kalpdrum Passi" w:date="2018-11-14T18:47:00Z">
        <w:r w:rsidRPr="006F7F16" w:rsidDel="001E78D0">
          <w:rPr>
            <w:rFonts w:eastAsiaTheme="minorHAnsi"/>
            <w:lang w:val="en-US" w:eastAsia="en-US"/>
          </w:rPr>
          <w:delText xml:space="preserve"> </w:delText>
        </w:r>
      </w:del>
      <w:r w:rsidR="00B03E36" w:rsidRPr="006F7F16">
        <w:rPr>
          <w:rFonts w:eastAsiaTheme="minorHAnsi"/>
          <w:lang w:val="en-US" w:eastAsia="en-US"/>
        </w:rPr>
        <w:t xml:space="preserve">It is utilized in marking </w:t>
      </w:r>
      <w:r w:rsidR="001E78D0">
        <w:rPr>
          <w:rFonts w:eastAsiaTheme="minorHAnsi"/>
          <w:lang w:val="en-US" w:eastAsia="en-US"/>
        </w:rPr>
        <w:t>the</w:t>
      </w:r>
      <w:r w:rsidR="00B03E36" w:rsidRPr="006F7F16">
        <w:rPr>
          <w:rFonts w:eastAsiaTheme="minorHAnsi"/>
          <w:lang w:val="en-US" w:eastAsia="en-US"/>
        </w:rPr>
        <w:t xml:space="preserve"> words with a non-existent sign or when the sign isn't known</w:t>
      </w:r>
      <w:r w:rsidRPr="006F7F16">
        <w:rPr>
          <w:rFonts w:eastAsiaTheme="minorHAnsi"/>
          <w:lang w:val="en-US" w:eastAsia="en-US"/>
        </w:rPr>
        <w:t>. In addition, Deaf person would take hours to convey a few minute</w:t>
      </w:r>
      <w:r w:rsidR="001E78D0">
        <w:rPr>
          <w:rFonts w:eastAsiaTheme="minorHAnsi"/>
          <w:lang w:val="en-US" w:eastAsia="en-US"/>
        </w:rPr>
        <w:t>s of</w:t>
      </w:r>
      <w:r w:rsidRPr="006F7F16">
        <w:rPr>
          <w:rFonts w:eastAsiaTheme="minorHAnsi"/>
          <w:lang w:val="en-US" w:eastAsia="en-US"/>
        </w:rPr>
        <w:t xml:space="preserve"> messages through finger spelling.</w:t>
      </w:r>
    </w:p>
    <w:p w14:paraId="78FE30F1" w14:textId="12859B5A" w:rsidR="006F7F16" w:rsidRDefault="006F7F16" w:rsidP="006F7F16">
      <w:pPr>
        <w:pStyle w:val="NormalWeb"/>
        <w:shd w:val="clear" w:color="auto" w:fill="FFFFFF"/>
        <w:spacing w:line="480" w:lineRule="auto"/>
        <w:jc w:val="both"/>
        <w:rPr>
          <w:b/>
          <w:lang w:val="en-US"/>
        </w:rPr>
      </w:pPr>
    </w:p>
    <w:p w14:paraId="2AA57BA7" w14:textId="77777777" w:rsidR="00D74323" w:rsidRDefault="00D74323" w:rsidP="006F7F16">
      <w:pPr>
        <w:pStyle w:val="NormalWeb"/>
        <w:shd w:val="clear" w:color="auto" w:fill="FFFFFF"/>
        <w:spacing w:line="480" w:lineRule="auto"/>
        <w:jc w:val="both"/>
        <w:rPr>
          <w:b/>
          <w:lang w:val="en-US"/>
        </w:rPr>
      </w:pPr>
    </w:p>
    <w:p w14:paraId="1147A359" w14:textId="65D1F11E" w:rsidR="006F7F16" w:rsidRPr="00201F80" w:rsidRDefault="00D33ADD" w:rsidP="006F7F16">
      <w:pPr>
        <w:pStyle w:val="NormalWeb"/>
        <w:shd w:val="clear" w:color="auto" w:fill="FFFFFF"/>
        <w:spacing w:line="480" w:lineRule="auto"/>
        <w:jc w:val="both"/>
        <w:rPr>
          <w:b/>
          <w:sz w:val="32"/>
          <w:lang w:val="en-US"/>
        </w:rPr>
      </w:pPr>
      <w:r w:rsidRPr="00201F80">
        <w:rPr>
          <w:b/>
          <w:sz w:val="32"/>
          <w:lang w:val="en-US"/>
        </w:rPr>
        <w:t xml:space="preserve">1.3 </w:t>
      </w:r>
      <w:r w:rsidR="006F7F16" w:rsidRPr="00201F80">
        <w:rPr>
          <w:b/>
          <w:sz w:val="32"/>
          <w:lang w:val="en-US"/>
        </w:rPr>
        <w:t>Objective:</w:t>
      </w:r>
    </w:p>
    <w:p w14:paraId="04524921" w14:textId="484400A7" w:rsidR="006F7F16" w:rsidRPr="00201F80" w:rsidRDefault="006F7F16" w:rsidP="006F7F16">
      <w:pPr>
        <w:pStyle w:val="NormalWeb"/>
        <w:shd w:val="clear" w:color="auto" w:fill="FFFFFF"/>
        <w:spacing w:line="480" w:lineRule="auto"/>
        <w:jc w:val="both"/>
        <w:rPr>
          <w:sz w:val="32"/>
          <w:szCs w:val="32"/>
          <w:lang w:val="en-US"/>
        </w:rPr>
      </w:pPr>
      <w:r w:rsidRPr="006F7F16">
        <w:rPr>
          <w:lang w:val="en-US"/>
        </w:rPr>
        <w:t xml:space="preserve">My main objective </w:t>
      </w:r>
      <w:r w:rsidR="001E78D0">
        <w:rPr>
          <w:lang w:val="en-US"/>
        </w:rPr>
        <w:t xml:space="preserve">of my thesis is </w:t>
      </w:r>
      <w:r w:rsidRPr="006F7F16">
        <w:rPr>
          <w:lang w:val="en-US"/>
        </w:rPr>
        <w:t xml:space="preserve">to help deaf </w:t>
      </w:r>
      <w:r w:rsidR="000853BF" w:rsidRPr="006F7F16">
        <w:rPr>
          <w:lang w:val="en-US"/>
        </w:rPr>
        <w:t>community to</w:t>
      </w:r>
      <w:r w:rsidRPr="006F7F16">
        <w:rPr>
          <w:lang w:val="en-US"/>
        </w:rPr>
        <w:t xml:space="preserve"> increases </w:t>
      </w:r>
      <w:r w:rsidR="003A7864">
        <w:rPr>
          <w:lang w:val="en-US"/>
        </w:rPr>
        <w:t xml:space="preserve">their </w:t>
      </w:r>
      <w:r w:rsidR="000853BF" w:rsidRPr="006F7F16">
        <w:rPr>
          <w:lang w:val="en-US"/>
        </w:rPr>
        <w:t>self-esteem</w:t>
      </w:r>
      <w:r w:rsidRPr="006F7F16">
        <w:rPr>
          <w:lang w:val="en-US"/>
        </w:rPr>
        <w:t xml:space="preserve"> and IQ level and improve their communication skill</w:t>
      </w:r>
      <w:r w:rsidR="001E78D0">
        <w:rPr>
          <w:lang w:val="en-US"/>
        </w:rPr>
        <w:t>s</w:t>
      </w:r>
      <w:r w:rsidRPr="006F7F16">
        <w:rPr>
          <w:lang w:val="en-US"/>
        </w:rPr>
        <w:t>. Student</w:t>
      </w:r>
      <w:r w:rsidR="001E78D0">
        <w:rPr>
          <w:lang w:val="en-US"/>
        </w:rPr>
        <w:t>s</w:t>
      </w:r>
      <w:r w:rsidRPr="006F7F16">
        <w:rPr>
          <w:lang w:val="en-US"/>
        </w:rPr>
        <w:t xml:space="preserve"> who are </w:t>
      </w:r>
      <w:r w:rsidR="000853BF" w:rsidRPr="006F7F16">
        <w:rPr>
          <w:lang w:val="en-US"/>
        </w:rPr>
        <w:t>deaf or</w:t>
      </w:r>
      <w:r w:rsidRPr="006F7F16">
        <w:rPr>
          <w:lang w:val="en-US"/>
        </w:rPr>
        <w:t xml:space="preserve"> have a </w:t>
      </w:r>
      <w:r w:rsidR="000853BF" w:rsidRPr="006F7F16">
        <w:rPr>
          <w:lang w:val="en-US"/>
        </w:rPr>
        <w:t>deaf parent</w:t>
      </w:r>
      <w:r w:rsidRPr="006F7F16">
        <w:rPr>
          <w:lang w:val="en-US"/>
        </w:rPr>
        <w:t xml:space="preserve"> or have a close relative with deaf individual will learn by themselves about sign language alphabets and numbers. Deaf community will learn their first step toward</w:t>
      </w:r>
      <w:r w:rsidR="001E78D0">
        <w:rPr>
          <w:lang w:val="en-US"/>
        </w:rPr>
        <w:t>s</w:t>
      </w:r>
      <w:r w:rsidRPr="006F7F16">
        <w:rPr>
          <w:lang w:val="en-US"/>
        </w:rPr>
        <w:t xml:space="preserve"> t</w:t>
      </w:r>
      <w:r w:rsidR="001E78D0">
        <w:rPr>
          <w:lang w:val="en-US"/>
        </w:rPr>
        <w:t>he</w:t>
      </w:r>
      <w:r w:rsidRPr="006F7F16">
        <w:rPr>
          <w:lang w:val="en-US"/>
        </w:rPr>
        <w:t xml:space="preserve"> American sign language. Although correct </w:t>
      </w:r>
      <w:r w:rsidR="000853BF" w:rsidRPr="006F7F16">
        <w:rPr>
          <w:lang w:val="en-US"/>
        </w:rPr>
        <w:t>usage of</w:t>
      </w:r>
      <w:r w:rsidRPr="006F7F16">
        <w:rPr>
          <w:lang w:val="en-US"/>
        </w:rPr>
        <w:t xml:space="preserve"> sign gesture </w:t>
      </w:r>
      <w:r w:rsidR="000853BF" w:rsidRPr="006F7F16">
        <w:rPr>
          <w:lang w:val="en-US"/>
        </w:rPr>
        <w:t>plays</w:t>
      </w:r>
      <w:r w:rsidRPr="006F7F16">
        <w:rPr>
          <w:lang w:val="en-US"/>
        </w:rPr>
        <w:t xml:space="preserve"> very important part in effective communication</w:t>
      </w:r>
      <w:r w:rsidR="001E78D0">
        <w:rPr>
          <w:lang w:val="en-US"/>
        </w:rPr>
        <w:t>,</w:t>
      </w:r>
      <w:r w:rsidRPr="006F7F16">
        <w:rPr>
          <w:lang w:val="en-US"/>
        </w:rPr>
        <w:t xml:space="preserve"> </w:t>
      </w:r>
      <w:r w:rsidR="001E78D0">
        <w:rPr>
          <w:lang w:val="en-US"/>
        </w:rPr>
        <w:t>d</w:t>
      </w:r>
      <w:r w:rsidRPr="006F7F16">
        <w:rPr>
          <w:lang w:val="en-US"/>
        </w:rPr>
        <w:t>eaf student</w:t>
      </w:r>
      <w:r w:rsidR="001E78D0">
        <w:rPr>
          <w:lang w:val="en-US"/>
        </w:rPr>
        <w:t>s are</w:t>
      </w:r>
      <w:r w:rsidRPr="006F7F16">
        <w:rPr>
          <w:lang w:val="en-US"/>
        </w:rPr>
        <w:t xml:space="preserve"> also encouraged to establish connection to deaf community and to carry their new knowledge and skill beyond the class room and into the community at large. Some important objective </w:t>
      </w:r>
      <w:r w:rsidR="000016EC" w:rsidRPr="006F7F16">
        <w:rPr>
          <w:lang w:val="en-US"/>
        </w:rPr>
        <w:t>is</w:t>
      </w:r>
      <w:r w:rsidRPr="006F7F16">
        <w:rPr>
          <w:lang w:val="en-US"/>
        </w:rPr>
        <w:t xml:space="preserve"> discusse</w:t>
      </w:r>
      <w:r w:rsidR="00201F80">
        <w:rPr>
          <w:lang w:val="en-US"/>
        </w:rPr>
        <w:t xml:space="preserve">d in Chapter </w:t>
      </w:r>
      <w:r w:rsidR="001B258A">
        <w:rPr>
          <w:lang w:val="en-US"/>
        </w:rPr>
        <w:t>3</w:t>
      </w:r>
      <w:r w:rsidRPr="00201F80">
        <w:rPr>
          <w:sz w:val="32"/>
          <w:szCs w:val="32"/>
          <w:lang w:val="en-US"/>
        </w:rPr>
        <w:t>.</w:t>
      </w:r>
    </w:p>
    <w:p w14:paraId="481568E2" w14:textId="1FAC6158" w:rsidR="00AD7591" w:rsidRPr="00201F80" w:rsidRDefault="00AD7591" w:rsidP="006F7F16">
      <w:pPr>
        <w:pStyle w:val="NormalWeb"/>
        <w:shd w:val="clear" w:color="auto" w:fill="FFFFFF"/>
        <w:spacing w:line="480" w:lineRule="auto"/>
        <w:jc w:val="both"/>
        <w:rPr>
          <w:b/>
          <w:sz w:val="32"/>
          <w:szCs w:val="32"/>
          <w:lang w:val="en-US"/>
        </w:rPr>
      </w:pPr>
      <w:r w:rsidRPr="00201F80">
        <w:rPr>
          <w:b/>
          <w:sz w:val="32"/>
          <w:szCs w:val="32"/>
          <w:lang w:val="en-US"/>
        </w:rPr>
        <w:t>1.4 Methodology</w:t>
      </w:r>
    </w:p>
    <w:p w14:paraId="338622A4" w14:textId="7EAEB00E" w:rsidR="00864ACF" w:rsidRDefault="00AD7591" w:rsidP="00FD530C">
      <w:pPr>
        <w:pStyle w:val="NormalWeb"/>
        <w:shd w:val="clear" w:color="auto" w:fill="FFFFFF"/>
        <w:spacing w:line="480" w:lineRule="auto"/>
        <w:jc w:val="both"/>
        <w:rPr>
          <w:b/>
          <w:lang w:val="en-US"/>
        </w:rPr>
      </w:pPr>
      <w:r>
        <w:rPr>
          <w:lang w:val="en-US"/>
        </w:rPr>
        <w:t xml:space="preserve">In this thesis, Image classification and machine learning </w:t>
      </w:r>
      <w:r w:rsidR="009B0E89">
        <w:rPr>
          <w:lang w:val="en-US"/>
        </w:rPr>
        <w:t xml:space="preserve">have been used </w:t>
      </w:r>
      <w:r>
        <w:rPr>
          <w:lang w:val="en-US"/>
        </w:rPr>
        <w:t xml:space="preserve">for </w:t>
      </w:r>
      <w:r w:rsidR="009B0E89">
        <w:rPr>
          <w:lang w:val="en-US"/>
        </w:rPr>
        <w:t xml:space="preserve">interpreting </w:t>
      </w:r>
      <w:r>
        <w:rPr>
          <w:lang w:val="en-US"/>
        </w:rPr>
        <w:t>American sign language. For image classification</w:t>
      </w:r>
      <w:r w:rsidR="009B0E89">
        <w:rPr>
          <w:lang w:val="en-US"/>
        </w:rPr>
        <w:t>,</w:t>
      </w:r>
      <w:r>
        <w:rPr>
          <w:lang w:val="en-US"/>
        </w:rPr>
        <w:t xml:space="preserve"> computer vision algorithms </w:t>
      </w:r>
      <w:r w:rsidR="009B0E89">
        <w:rPr>
          <w:lang w:val="en-US"/>
        </w:rPr>
        <w:t xml:space="preserve">were used </w:t>
      </w:r>
      <w:r>
        <w:rPr>
          <w:lang w:val="en-US"/>
        </w:rPr>
        <w:t xml:space="preserve">to capture images </w:t>
      </w:r>
      <w:r w:rsidR="00D557E5">
        <w:rPr>
          <w:lang w:val="en-US"/>
        </w:rPr>
        <w:t>and to process</w:t>
      </w:r>
      <w:r>
        <w:rPr>
          <w:lang w:val="en-US"/>
        </w:rPr>
        <w:t xml:space="preserve"> data set for filtering as well as reducing noise from images. </w:t>
      </w:r>
      <w:r w:rsidR="00D557E5">
        <w:rPr>
          <w:lang w:val="en-US"/>
        </w:rPr>
        <w:t>Finally,</w:t>
      </w:r>
      <w:r>
        <w:rPr>
          <w:lang w:val="en-US"/>
        </w:rPr>
        <w:t xml:space="preserve"> </w:t>
      </w:r>
      <w:r w:rsidR="009B0E89">
        <w:rPr>
          <w:lang w:val="en-US"/>
        </w:rPr>
        <w:t>d</w:t>
      </w:r>
      <w:r>
        <w:rPr>
          <w:lang w:val="en-US"/>
        </w:rPr>
        <w:t xml:space="preserve">ata set is trained using machine learning </w:t>
      </w:r>
      <w:r w:rsidR="00D557E5">
        <w:rPr>
          <w:lang w:val="en-US"/>
        </w:rPr>
        <w:t>algorithm</w:t>
      </w:r>
      <w:r w:rsidR="009B0E89">
        <w:rPr>
          <w:lang w:val="en-US"/>
        </w:rPr>
        <w:t>,</w:t>
      </w:r>
      <w:r>
        <w:rPr>
          <w:lang w:val="en-US"/>
        </w:rPr>
        <w:t xml:space="preserve"> </w:t>
      </w:r>
      <w:r w:rsidRPr="00AD7591">
        <w:rPr>
          <w:lang w:val="en-US"/>
        </w:rPr>
        <w:t>conventional neural netwo</w:t>
      </w:r>
      <w:r w:rsidR="00D557E5">
        <w:rPr>
          <w:lang w:val="en-US"/>
        </w:rPr>
        <w:t>rk for measuring accuracy of training data set</w:t>
      </w:r>
      <w:r w:rsidR="009B0E89">
        <w:rPr>
          <w:lang w:val="en-US"/>
        </w:rPr>
        <w:t>.</w:t>
      </w:r>
      <w:r w:rsidR="00D557E5">
        <w:rPr>
          <w:lang w:val="en-US"/>
        </w:rPr>
        <w:t xml:space="preserve"> </w:t>
      </w:r>
      <w:r w:rsidR="009B0E89">
        <w:rPr>
          <w:lang w:val="en-US"/>
        </w:rPr>
        <w:t>R</w:t>
      </w:r>
      <w:r w:rsidR="00D557E5">
        <w:rPr>
          <w:lang w:val="en-US"/>
        </w:rPr>
        <w:t>esult</w:t>
      </w:r>
      <w:r w:rsidR="009B0E89">
        <w:rPr>
          <w:lang w:val="en-US"/>
        </w:rPr>
        <w:t>s</w:t>
      </w:r>
      <w:r w:rsidR="00D557E5">
        <w:rPr>
          <w:lang w:val="en-US"/>
        </w:rPr>
        <w:t xml:space="preserve"> of th</w:t>
      </w:r>
      <w:r w:rsidR="009B0E89">
        <w:rPr>
          <w:lang w:val="en-US"/>
        </w:rPr>
        <w:t>e</w:t>
      </w:r>
      <w:r w:rsidR="00D557E5">
        <w:rPr>
          <w:lang w:val="en-US"/>
        </w:rPr>
        <w:t xml:space="preserve"> algorithm </w:t>
      </w:r>
      <w:r w:rsidR="009B0E89">
        <w:rPr>
          <w:lang w:val="en-US"/>
        </w:rPr>
        <w:t xml:space="preserve">is explained </w:t>
      </w:r>
      <w:r w:rsidR="00D557E5">
        <w:rPr>
          <w:lang w:val="en-US"/>
        </w:rPr>
        <w:t xml:space="preserve">in chapter </w:t>
      </w:r>
      <w:r w:rsidR="00F61532">
        <w:rPr>
          <w:lang w:val="en-US"/>
        </w:rPr>
        <w:t>7</w:t>
      </w:r>
      <w:r w:rsidR="00D557E5">
        <w:rPr>
          <w:lang w:val="en-US"/>
        </w:rPr>
        <w:t xml:space="preserve">. The abstract view of </w:t>
      </w:r>
      <w:r w:rsidR="009B0E89">
        <w:rPr>
          <w:lang w:val="en-US"/>
        </w:rPr>
        <w:t xml:space="preserve">the </w:t>
      </w:r>
      <w:r w:rsidR="00D557E5">
        <w:rPr>
          <w:lang w:val="en-US"/>
        </w:rPr>
        <w:t>derived approach combin</w:t>
      </w:r>
      <w:r w:rsidR="009B0E89">
        <w:rPr>
          <w:lang w:val="en-US"/>
        </w:rPr>
        <w:t>ing</w:t>
      </w:r>
      <w:r w:rsidR="00D557E5">
        <w:rPr>
          <w:lang w:val="en-US"/>
        </w:rPr>
        <w:t xml:space="preserve"> the image classification and machine learning for American sign language is shown in </w:t>
      </w:r>
      <w:r w:rsidR="009B0E89">
        <w:rPr>
          <w:lang w:val="en-US"/>
        </w:rPr>
        <w:t>F</w:t>
      </w:r>
      <w:r w:rsidR="00D557E5">
        <w:rPr>
          <w:lang w:val="en-US"/>
        </w:rPr>
        <w:t>igure 1.</w:t>
      </w:r>
      <w:r w:rsidR="00D557E5" w:rsidRPr="00FE08B3">
        <w:rPr>
          <w:b/>
          <w:lang w:val="en-US"/>
        </w:rPr>
        <w:t xml:space="preserve"> </w:t>
      </w:r>
    </w:p>
    <w:p w14:paraId="24370524" w14:textId="22DD3CEA" w:rsidR="004F57D5" w:rsidRDefault="004F57D5" w:rsidP="00FD530C">
      <w:pPr>
        <w:pStyle w:val="NormalWeb"/>
        <w:shd w:val="clear" w:color="auto" w:fill="FFFFFF"/>
        <w:spacing w:line="480" w:lineRule="auto"/>
        <w:jc w:val="both"/>
        <w:rPr>
          <w:b/>
          <w:lang w:val="en-US"/>
        </w:rPr>
      </w:pPr>
    </w:p>
    <w:p w14:paraId="1C769342" w14:textId="0BFC11F0" w:rsidR="0031563E" w:rsidRDefault="0031563E" w:rsidP="00FD530C">
      <w:pPr>
        <w:pStyle w:val="NormalWeb"/>
        <w:shd w:val="clear" w:color="auto" w:fill="FFFFFF"/>
        <w:spacing w:line="480" w:lineRule="auto"/>
        <w:jc w:val="both"/>
        <w:rPr>
          <w:b/>
          <w:lang w:val="en-US"/>
        </w:rPr>
      </w:pPr>
    </w:p>
    <w:p w14:paraId="6048D830" w14:textId="659A8586" w:rsidR="0031563E" w:rsidRDefault="0031563E" w:rsidP="00FD530C">
      <w:pPr>
        <w:pStyle w:val="NormalWeb"/>
        <w:shd w:val="clear" w:color="auto" w:fill="FFFFFF"/>
        <w:spacing w:line="480" w:lineRule="auto"/>
        <w:jc w:val="both"/>
        <w:rPr>
          <w:b/>
          <w:lang w:val="en-US"/>
        </w:rPr>
      </w:pPr>
    </w:p>
    <w:p w14:paraId="74014895" w14:textId="704A7356" w:rsidR="0031563E" w:rsidRDefault="0031563E" w:rsidP="00FD530C">
      <w:pPr>
        <w:pStyle w:val="NormalWeb"/>
        <w:shd w:val="clear" w:color="auto" w:fill="FFFFFF"/>
        <w:spacing w:line="480" w:lineRule="auto"/>
        <w:jc w:val="both"/>
        <w:rPr>
          <w:b/>
          <w:lang w:val="en-US"/>
        </w:rPr>
      </w:pPr>
    </w:p>
    <w:p w14:paraId="7337AA24" w14:textId="398729AE" w:rsidR="0031563E" w:rsidRDefault="0031563E" w:rsidP="00FD530C">
      <w:pPr>
        <w:pStyle w:val="NormalWeb"/>
        <w:shd w:val="clear" w:color="auto" w:fill="FFFFFF"/>
        <w:spacing w:line="480" w:lineRule="auto"/>
        <w:jc w:val="both"/>
        <w:rPr>
          <w:b/>
          <w:lang w:val="en-US"/>
        </w:rPr>
      </w:pPr>
    </w:p>
    <w:p w14:paraId="3380BA67" w14:textId="77777777" w:rsidR="00D74323" w:rsidRDefault="00D74323" w:rsidP="00D74323">
      <w:pPr>
        <w:pStyle w:val="NormalWeb"/>
        <w:shd w:val="clear" w:color="auto" w:fill="FFFFFF"/>
        <w:spacing w:line="480" w:lineRule="auto"/>
        <w:jc w:val="both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7896B" wp14:editId="1846540C">
                <wp:simplePos x="0" y="0"/>
                <wp:positionH relativeFrom="column">
                  <wp:posOffset>4495800</wp:posOffset>
                </wp:positionH>
                <wp:positionV relativeFrom="paragraph">
                  <wp:posOffset>-129540</wp:posOffset>
                </wp:positionV>
                <wp:extent cx="0" cy="441960"/>
                <wp:effectExtent l="76200" t="0" r="5715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C25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354pt;margin-top:-10.2pt;width:0;height:3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E3FAC6" wp14:editId="5D131538">
                <wp:simplePos x="0" y="0"/>
                <wp:positionH relativeFrom="column">
                  <wp:posOffset>1737360</wp:posOffset>
                </wp:positionH>
                <wp:positionV relativeFrom="paragraph">
                  <wp:posOffset>-129540</wp:posOffset>
                </wp:positionV>
                <wp:extent cx="2758440" cy="3550920"/>
                <wp:effectExtent l="0" t="76200" r="0" b="3048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8440" cy="3550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D45B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36.8pt;margin-top:-10.2pt;width:217.2pt;height:279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80F1EBA" wp14:editId="4021DC69">
                <wp:simplePos x="0" y="0"/>
                <wp:positionH relativeFrom="column">
                  <wp:posOffset>3604260</wp:posOffset>
                </wp:positionH>
                <wp:positionV relativeFrom="paragraph">
                  <wp:posOffset>314325</wp:posOffset>
                </wp:positionV>
                <wp:extent cx="1661160" cy="3962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A6937" w14:textId="77777777" w:rsidR="00D74323" w:rsidRDefault="00D74323" w:rsidP="00D74323">
                            <w:pPr>
                              <w:jc w:val="center"/>
                            </w:pPr>
                            <w:r>
                              <w:t>Feature Vector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F1EBA" id="Rectangle 6" o:spid="_x0000_s1026" style="position:absolute;left:0;text-align:left;margin-left:283.8pt;margin-top:24.75pt;width:130.8pt;height:31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" fillcolor="#4f81bd [3204]" strokecolor="#243f60 [1604]" strokeweight="2pt">
                <v:textbox>
                  <w:txbxContent>
                    <w:p w14:paraId="236A6937" w14:textId="77777777" w:rsidR="00D74323" w:rsidRDefault="00D74323" w:rsidP="00D74323">
                      <w:pPr>
                        <w:jc w:val="center"/>
                      </w:pPr>
                      <w:r>
                        <w:t>Feature Vector</w:t>
                      </w:r>
                    </w:p>
                  </w:txbxContent>
                </v:textbox>
              </v:rect>
            </w:pict>
          </mc:Fallback>
        </mc:AlternateContent>
      </w:r>
    </w:p>
    <w:p w14:paraId="6C7BC6A6" w14:textId="77777777" w:rsidR="00D74323" w:rsidRDefault="00D74323" w:rsidP="00D743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C14B3" wp14:editId="6E118487">
                <wp:simplePos x="0" y="0"/>
                <wp:positionH relativeFrom="column">
                  <wp:posOffset>4495800</wp:posOffset>
                </wp:positionH>
                <wp:positionV relativeFrom="paragraph">
                  <wp:posOffset>180340</wp:posOffset>
                </wp:positionV>
                <wp:extent cx="0" cy="297180"/>
                <wp:effectExtent l="7620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7135F" id="Straight Arrow Connector 20" o:spid="_x0000_s1026" type="#_x0000_t32" style="position:absolute;margin-left:354pt;margin-top:14.2pt;width:0;height:23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D5FA93" wp14:editId="31162DD3">
                <wp:simplePos x="0" y="0"/>
                <wp:positionH relativeFrom="column">
                  <wp:posOffset>1737360</wp:posOffset>
                </wp:positionH>
                <wp:positionV relativeFrom="paragraph">
                  <wp:posOffset>205740</wp:posOffset>
                </wp:positionV>
                <wp:extent cx="0" cy="2971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9708C2" id="Straight Arrow Connector 10" o:spid="_x0000_s1026" type="#_x0000_t32" style="position:absolute;margin-left:136.8pt;margin-top:16.2pt;width:0;height:23.4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67E70CD3" wp14:editId="3AE8B804">
                <wp:simplePos x="0" y="0"/>
                <wp:positionH relativeFrom="column">
                  <wp:posOffset>952500</wp:posOffset>
                </wp:positionH>
                <wp:positionV relativeFrom="paragraph">
                  <wp:posOffset>-213360</wp:posOffset>
                </wp:positionV>
                <wp:extent cx="1638300" cy="419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32E0F" w14:textId="77777777" w:rsidR="00D74323" w:rsidRDefault="00D74323" w:rsidP="00D74323">
                            <w:pPr>
                              <w:jc w:val="center"/>
                            </w:pPr>
                            <w:r>
                              <w:t>Prepare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70CD3" id="Rectangle 1" o:spid="_x0000_s1027" style="position:absolute;margin-left:75pt;margin-top:-16.8pt;width:129pt;height:33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" fillcolor="#4f81bd [3204]" strokecolor="#243f60 [1604]" strokeweight="2pt">
                <v:textbox>
                  <w:txbxContent>
                    <w:p w14:paraId="44532E0F" w14:textId="77777777" w:rsidR="00D74323" w:rsidRDefault="00D74323" w:rsidP="00D74323">
                      <w:pPr>
                        <w:jc w:val="center"/>
                      </w:pPr>
                      <w:r>
                        <w:t>Prepare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6380C836" w14:textId="6152FBA9" w:rsidR="00D74323" w:rsidRDefault="00626F1B" w:rsidP="00D743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8D6B25" wp14:editId="0CE84C6B">
                <wp:simplePos x="0" y="0"/>
                <wp:positionH relativeFrom="column">
                  <wp:posOffset>-342900</wp:posOffset>
                </wp:positionH>
                <wp:positionV relativeFrom="paragraph">
                  <wp:posOffset>216535</wp:posOffset>
                </wp:positionV>
                <wp:extent cx="883920" cy="548640"/>
                <wp:effectExtent l="0" t="0" r="1143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5D347" w14:textId="25D03711" w:rsidR="00626F1B" w:rsidRPr="00626F1B" w:rsidRDefault="00626F1B" w:rsidP="00626F1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D6B25" id="Rectangle 25" o:spid="_x0000_s1028" style="position:absolute;margin-left:-27pt;margin-top:17.05pt;width:69.6pt;height:4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" fillcolor="#4f81bd [3204]" strokecolor="#243f60 [1604]" strokeweight="2pt">
                <v:textbox>
                  <w:txbxContent>
                    <w:p w14:paraId="2095D347" w14:textId="25D03711" w:rsidR="00626F1B" w:rsidRPr="00626F1B" w:rsidRDefault="00626F1B" w:rsidP="00626F1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06C6DA" wp14:editId="46C86BFA">
                <wp:simplePos x="0" y="0"/>
                <wp:positionH relativeFrom="column">
                  <wp:posOffset>5311140</wp:posOffset>
                </wp:positionH>
                <wp:positionV relativeFrom="paragraph">
                  <wp:posOffset>155575</wp:posOffset>
                </wp:positionV>
                <wp:extent cx="121920" cy="396240"/>
                <wp:effectExtent l="0" t="0" r="11430" b="22860"/>
                <wp:wrapNone/>
                <wp:docPr id="22" name="Right Br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3962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BBC9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2" o:spid="_x0000_s1026" type="#_x0000_t88" style="position:absolute;margin-left:418.2pt;margin-top:12.25pt;width:9.6pt;height:31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" adj="554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A290F1" wp14:editId="11E33E20">
                <wp:simplePos x="0" y="0"/>
                <wp:positionH relativeFrom="column">
                  <wp:posOffset>2651760</wp:posOffset>
                </wp:positionH>
                <wp:positionV relativeFrom="paragraph">
                  <wp:posOffset>254635</wp:posOffset>
                </wp:positionV>
                <wp:extent cx="236220" cy="1866900"/>
                <wp:effectExtent l="0" t="0" r="11430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866900"/>
                        </a:xfrm>
                        <a:prstGeom prst="rightBrace">
                          <a:avLst>
                            <a:gd name="adj1" fmla="val 8333"/>
                            <a:gd name="adj2" fmla="val 5040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5C26A" id="Right Brace 16" o:spid="_x0000_s1026" type="#_x0000_t88" style="position:absolute;margin-left:208.8pt;margin-top:20.05pt;width:18.6pt;height:14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" adj="228,10888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28D01B" wp14:editId="55D2FF1B">
                <wp:simplePos x="0" y="0"/>
                <wp:positionH relativeFrom="column">
                  <wp:posOffset>487680</wp:posOffset>
                </wp:positionH>
                <wp:positionV relativeFrom="paragraph">
                  <wp:posOffset>300355</wp:posOffset>
                </wp:positionV>
                <wp:extent cx="441960" cy="1821180"/>
                <wp:effectExtent l="0" t="0" r="15240" b="2667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18211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2216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38.4pt;margin-top:23.65pt;width:34.8pt;height:14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" adj="437" strokecolor="#4579b8 [3044]"/>
            </w:pict>
          </mc:Fallback>
        </mc:AlternateContent>
      </w:r>
      <w:r w:rsidR="00D7432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F66DEF" wp14:editId="1A919277">
                <wp:simplePos x="0" y="0"/>
                <wp:positionH relativeFrom="column">
                  <wp:posOffset>3604260</wp:posOffset>
                </wp:positionH>
                <wp:positionV relativeFrom="paragraph">
                  <wp:posOffset>156210</wp:posOffset>
                </wp:positionV>
                <wp:extent cx="1661160" cy="396240"/>
                <wp:effectExtent l="0" t="0" r="1524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ACF70" w14:textId="77777777" w:rsidR="00D74323" w:rsidRDefault="00D74323" w:rsidP="00D74323">
                            <w:pPr>
                              <w:jc w:val="center"/>
                            </w:pPr>
                            <w:r>
                              <w:t>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66DEF" id="Rectangle 7" o:spid="_x0000_s1029" style="position:absolute;margin-left:283.8pt;margin-top:12.3pt;width:130.8pt;height:31.2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" fillcolor="#4f81bd [3204]" strokecolor="#243f60 [1604]" strokeweight="2pt">
                <v:textbox>
                  <w:txbxContent>
                    <w:p w14:paraId="461ACF70" w14:textId="77777777" w:rsidR="00D74323" w:rsidRDefault="00D74323" w:rsidP="00D74323">
                      <w:pPr>
                        <w:jc w:val="center"/>
                      </w:pPr>
                      <w:r>
                        <w:t>Neural Network</w:t>
                      </w:r>
                    </w:p>
                  </w:txbxContent>
                </v:textbox>
              </v:rect>
            </w:pict>
          </mc:Fallback>
        </mc:AlternateContent>
      </w:r>
      <w:r w:rsidR="00D7432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2D6326" wp14:editId="5DACA909">
                <wp:simplePos x="0" y="0"/>
                <wp:positionH relativeFrom="column">
                  <wp:posOffset>1737360</wp:posOffset>
                </wp:positionH>
                <wp:positionV relativeFrom="paragraph">
                  <wp:posOffset>1390650</wp:posOffset>
                </wp:positionV>
                <wp:extent cx="0" cy="4114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2A12B" id="Straight Arrow Connector 12" o:spid="_x0000_s1026" type="#_x0000_t32" style="position:absolute;margin-left:136.8pt;margin-top:109.5pt;width:0;height:3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" strokecolor="#4579b8 [3044]">
                <v:stroke endarrow="block"/>
              </v:shape>
            </w:pict>
          </mc:Fallback>
        </mc:AlternateContent>
      </w:r>
      <w:r w:rsidR="00D743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321A9E" wp14:editId="43DD94E3">
                <wp:simplePos x="0" y="0"/>
                <wp:positionH relativeFrom="column">
                  <wp:posOffset>1737360</wp:posOffset>
                </wp:positionH>
                <wp:positionV relativeFrom="paragraph">
                  <wp:posOffset>643890</wp:posOffset>
                </wp:positionV>
                <wp:extent cx="0" cy="365760"/>
                <wp:effectExtent l="76200" t="0" r="76200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68AC6" id="Straight Arrow Connector 11" o:spid="_x0000_s1026" type="#_x0000_t32" style="position:absolute;margin-left:136.8pt;margin-top:50.7pt;width:0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  <w:r w:rsidR="00D74323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FDB5235" wp14:editId="26A5A168">
                <wp:simplePos x="0" y="0"/>
                <wp:positionH relativeFrom="column">
                  <wp:posOffset>929640</wp:posOffset>
                </wp:positionH>
                <wp:positionV relativeFrom="paragraph">
                  <wp:posOffset>1802130</wp:posOffset>
                </wp:positionV>
                <wp:extent cx="1661160" cy="4114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4DB4D" w14:textId="77777777" w:rsidR="00D74323" w:rsidRDefault="00D74323" w:rsidP="00D74323">
                            <w:pPr>
                              <w:jc w:val="center"/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B5235" id="Rectangle 5" o:spid="_x0000_s1030" style="position:absolute;margin-left:73.2pt;margin-top:141.9pt;width:130.8pt;height:32.4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" fillcolor="#4f81bd [3204]" strokecolor="#243f60 [1604]" strokeweight="2pt">
                <v:textbox>
                  <w:txbxContent>
                    <w:p w14:paraId="0D94DB4D" w14:textId="77777777" w:rsidR="00D74323" w:rsidRDefault="00D74323" w:rsidP="00D74323">
                      <w:pPr>
                        <w:jc w:val="center"/>
                      </w:pPr>
                      <w:r>
                        <w:t>Feature Extraction</w:t>
                      </w:r>
                    </w:p>
                  </w:txbxContent>
                </v:textbox>
              </v:rect>
            </w:pict>
          </mc:Fallback>
        </mc:AlternateContent>
      </w:r>
      <w:r w:rsidR="00D74323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59A1E96" wp14:editId="3B2DDD8F">
                <wp:simplePos x="0" y="0"/>
                <wp:positionH relativeFrom="column">
                  <wp:posOffset>929640</wp:posOffset>
                </wp:positionH>
                <wp:positionV relativeFrom="paragraph">
                  <wp:posOffset>1009650</wp:posOffset>
                </wp:positionV>
                <wp:extent cx="1615440" cy="3810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DC3C2" w14:textId="56691BD9" w:rsidR="00D74323" w:rsidRPr="00186CB7" w:rsidRDefault="00186CB7" w:rsidP="00D7432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Edge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A1E96" id="Rectangle 4" o:spid="_x0000_s1031" style="position:absolute;margin-left:73.2pt;margin-top:79.5pt;width:127.2pt;height:30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" fillcolor="#4f81bd [3204]" strokecolor="#243f60 [1604]" strokeweight="2pt">
                <v:textbox>
                  <w:txbxContent>
                    <w:p w14:paraId="22ADC3C2" w14:textId="56691BD9" w:rsidR="00D74323" w:rsidRPr="00186CB7" w:rsidRDefault="00186CB7" w:rsidP="00D74323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Edge Detection</w:t>
                      </w:r>
                    </w:p>
                  </w:txbxContent>
                </v:textbox>
              </v:rect>
            </w:pict>
          </mc:Fallback>
        </mc:AlternateContent>
      </w:r>
      <w:r w:rsidR="00D74323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796E925" wp14:editId="69999B6D">
                <wp:simplePos x="0" y="0"/>
                <wp:positionH relativeFrom="column">
                  <wp:posOffset>975360</wp:posOffset>
                </wp:positionH>
                <wp:positionV relativeFrom="paragraph">
                  <wp:posOffset>217170</wp:posOffset>
                </wp:positionV>
                <wp:extent cx="1615440" cy="426720"/>
                <wp:effectExtent l="0" t="0" r="2286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BB873" w14:textId="77777777" w:rsidR="00D74323" w:rsidRDefault="00D74323" w:rsidP="00D74323">
                            <w:pPr>
                              <w:jc w:val="center"/>
                            </w:pPr>
                            <w:r>
                              <w:t>Convert RGB to GRAY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6E925" id="Rectangle 3" o:spid="_x0000_s1032" style="position:absolute;margin-left:76.8pt;margin-top:17.1pt;width:127.2pt;height:33.6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sTKfgIAAEsFAAAOAAAAZHJzL2Uyb0RvYy54bWysVMFu2zAMvQ/YPwi6r47TNOu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" fillcolor="#4f81bd [3204]" strokecolor="#243f60 [1604]" strokeweight="2pt">
                <v:textbox>
                  <w:txbxContent>
                    <w:p w14:paraId="7F3BB873" w14:textId="77777777" w:rsidR="00D74323" w:rsidRDefault="00D74323" w:rsidP="00D74323">
                      <w:pPr>
                        <w:jc w:val="center"/>
                      </w:pPr>
                      <w:r>
                        <w:t>Convert RGB to GRAY</w:t>
                      </w:r>
                    </w:p>
                  </w:txbxContent>
                </v:textbox>
              </v:rect>
            </w:pict>
          </mc:Fallback>
        </mc:AlternateContent>
      </w:r>
    </w:p>
    <w:p w14:paraId="5E8DADD6" w14:textId="00C63DC6" w:rsidR="00D74323" w:rsidRDefault="00626F1B" w:rsidP="00D74323">
      <w:pPr>
        <w:pStyle w:val="NormalWeb"/>
        <w:shd w:val="clear" w:color="auto" w:fill="FFFFFF"/>
        <w:spacing w:line="480" w:lineRule="auto"/>
        <w:jc w:val="both"/>
        <w:rPr>
          <w:b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C8BA0" wp14:editId="44EC94B1">
                <wp:simplePos x="0" y="0"/>
                <wp:positionH relativeFrom="column">
                  <wp:posOffset>114300</wp:posOffset>
                </wp:positionH>
                <wp:positionV relativeFrom="paragraph">
                  <wp:posOffset>480060</wp:posOffset>
                </wp:positionV>
                <wp:extent cx="373380" cy="426720"/>
                <wp:effectExtent l="0" t="0" r="8382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D1C85" id="Straight Arrow Connector 26" o:spid="_x0000_s1026" type="#_x0000_t32" style="position:absolute;margin-left:9pt;margin-top:37.8pt;width:29.4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BDA4E3" wp14:editId="431119F3">
                <wp:simplePos x="0" y="0"/>
                <wp:positionH relativeFrom="column">
                  <wp:posOffset>5471160</wp:posOffset>
                </wp:positionH>
                <wp:positionV relativeFrom="paragraph">
                  <wp:posOffset>38100</wp:posOffset>
                </wp:positionV>
                <wp:extent cx="449580" cy="190500"/>
                <wp:effectExtent l="0" t="0" r="8382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14535" id="Straight Arrow Connector 24" o:spid="_x0000_s1026" type="#_x0000_t32" style="position:absolute;margin-left:430.8pt;margin-top:3pt;width:35.4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D85B06" wp14:editId="021D5C58">
                <wp:simplePos x="0" y="0"/>
                <wp:positionH relativeFrom="column">
                  <wp:posOffset>5554980</wp:posOffset>
                </wp:positionH>
                <wp:positionV relativeFrom="paragraph">
                  <wp:posOffset>274320</wp:posOffset>
                </wp:positionV>
                <wp:extent cx="998220" cy="3733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417CF" w14:textId="531992E4" w:rsidR="00626F1B" w:rsidRPr="00626F1B" w:rsidRDefault="00626F1B" w:rsidP="00626F1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85B06" id="Rectangle 23" o:spid="_x0000_s1033" style="position:absolute;left:0;text-align:left;margin-left:437.4pt;margin-top:21.6pt;width:78.6pt;height:2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" fillcolor="#4f81bd [3204]" strokecolor="#243f60 [1604]" strokeweight="2pt">
                <v:textbox>
                  <w:txbxContent>
                    <w:p w14:paraId="5EC417CF" w14:textId="531992E4" w:rsidR="00626F1B" w:rsidRPr="00626F1B" w:rsidRDefault="00626F1B" w:rsidP="00626F1B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Classification</w:t>
                      </w:r>
                    </w:p>
                  </w:txbxContent>
                </v:textbox>
              </v:rect>
            </w:pict>
          </mc:Fallback>
        </mc:AlternateContent>
      </w:r>
      <w:r w:rsidR="00D74323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A87BF5" wp14:editId="3B6C4003">
                <wp:simplePos x="0" y="0"/>
                <wp:positionH relativeFrom="column">
                  <wp:posOffset>4495800</wp:posOffset>
                </wp:positionH>
                <wp:positionV relativeFrom="paragraph">
                  <wp:posOffset>227330</wp:posOffset>
                </wp:positionV>
                <wp:extent cx="0" cy="426720"/>
                <wp:effectExtent l="76200" t="0" r="5715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27EC7" id="Straight Arrow Connector 21" o:spid="_x0000_s1026" type="#_x0000_t32" style="position:absolute;margin-left:354pt;margin-top:17.9pt;width:0;height:33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" strokecolor="#4579b8 [3044]">
                <v:stroke endarrow="block"/>
              </v:shape>
            </w:pict>
          </mc:Fallback>
        </mc:AlternateContent>
      </w:r>
    </w:p>
    <w:p w14:paraId="7C52CBFF" w14:textId="77777777" w:rsidR="00D74323" w:rsidRDefault="00D74323" w:rsidP="00D74323">
      <w:pPr>
        <w:pStyle w:val="NormalWeb"/>
        <w:shd w:val="clear" w:color="auto" w:fill="FFFFFF"/>
        <w:spacing w:line="480" w:lineRule="auto"/>
        <w:jc w:val="both"/>
        <w:rPr>
          <w:color w:val="000000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07FAFC3" wp14:editId="42E074BB">
                <wp:simplePos x="0" y="0"/>
                <wp:positionH relativeFrom="column">
                  <wp:posOffset>3604260</wp:posOffset>
                </wp:positionH>
                <wp:positionV relativeFrom="paragraph">
                  <wp:posOffset>72390</wp:posOffset>
                </wp:positionV>
                <wp:extent cx="1661160" cy="3962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1FFEDA" w14:textId="77777777" w:rsidR="00D74323" w:rsidRDefault="00D74323" w:rsidP="00D74323">
                            <w:pPr>
                              <w:jc w:val="center"/>
                            </w:pPr>
                            <w:r>
                              <w:t>Classified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FAFC3" id="Rectangle 8" o:spid="_x0000_s1034" style="position:absolute;left:0;text-align:left;margin-left:283.8pt;margin-top:5.7pt;width:130.8pt;height:31.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" fillcolor="#4f81bd [3204]" strokecolor="#243f60 [1604]" strokeweight="2pt">
                <v:textbox>
                  <w:txbxContent>
                    <w:p w14:paraId="311FFEDA" w14:textId="77777777" w:rsidR="00D74323" w:rsidRDefault="00D74323" w:rsidP="00D74323">
                      <w:pPr>
                        <w:jc w:val="center"/>
                      </w:pPr>
                      <w:r>
                        <w:t>Classified Image</w:t>
                      </w:r>
                    </w:p>
                  </w:txbxContent>
                </v:textbox>
              </v:rect>
            </w:pict>
          </mc:Fallback>
        </mc:AlternateContent>
      </w:r>
    </w:p>
    <w:p w14:paraId="0F68ED00" w14:textId="77777777" w:rsidR="00D74323" w:rsidRDefault="00D74323" w:rsidP="00D74323">
      <w:pPr>
        <w:pStyle w:val="NormalWeb"/>
        <w:shd w:val="clear" w:color="auto" w:fill="FFFFFF"/>
        <w:spacing w:line="480" w:lineRule="auto"/>
        <w:jc w:val="both"/>
        <w:rPr>
          <w:color w:val="000000"/>
          <w:shd w:val="clear" w:color="auto" w:fill="FFFFFF"/>
        </w:rPr>
      </w:pPr>
    </w:p>
    <w:p w14:paraId="3DC4BC45" w14:textId="11C8E4D6" w:rsidR="00D74323" w:rsidRPr="003D6B3B" w:rsidRDefault="00D74323" w:rsidP="00D74323">
      <w:pPr>
        <w:pStyle w:val="NormalWeb"/>
        <w:shd w:val="clear" w:color="auto" w:fill="FFFFFF"/>
        <w:spacing w:line="480" w:lineRule="auto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AE7476" wp14:editId="37EAF8E9">
                <wp:simplePos x="0" y="0"/>
                <wp:positionH relativeFrom="column">
                  <wp:posOffset>1737360</wp:posOffset>
                </wp:positionH>
                <wp:positionV relativeFrom="paragraph">
                  <wp:posOffset>253365</wp:posOffset>
                </wp:positionV>
                <wp:extent cx="0" cy="358140"/>
                <wp:effectExtent l="0" t="0" r="381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3BC9E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9.95pt" to="136.8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" strokecolor="#4579b8 [3044]"/>
            </w:pict>
          </mc:Fallback>
        </mc:AlternateContent>
      </w:r>
    </w:p>
    <w:p w14:paraId="1156C2C5" w14:textId="6AF3CE80" w:rsidR="0031563E" w:rsidRDefault="0031563E" w:rsidP="00FD530C">
      <w:pPr>
        <w:pStyle w:val="NormalWeb"/>
        <w:shd w:val="clear" w:color="auto" w:fill="FFFFFF"/>
        <w:spacing w:line="480" w:lineRule="auto"/>
        <w:jc w:val="both"/>
        <w:rPr>
          <w:b/>
          <w:lang w:val="en-US"/>
        </w:rPr>
      </w:pPr>
    </w:p>
    <w:p w14:paraId="6CA67074" w14:textId="5FA112B8" w:rsidR="00D557E5" w:rsidRDefault="00201F80" w:rsidP="00C358DC">
      <w:pPr>
        <w:spacing w:line="48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C358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Figure 1: </w:t>
      </w:r>
      <w:r w:rsidR="00C358DC" w:rsidRPr="00C358D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Project overview for American sign language</w:t>
      </w:r>
    </w:p>
    <w:p w14:paraId="5CDBD8DE" w14:textId="38696413" w:rsidR="00D82E59" w:rsidRDefault="00D82E59" w:rsidP="00D82E59">
      <w:pPr>
        <w:spacing w:line="480" w:lineRule="auto"/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</w:pPr>
      <w:r w:rsidRPr="00D82E59"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t>1.5 Outline</w:t>
      </w:r>
      <w:r>
        <w:rPr>
          <w:rFonts w:ascii="Times New Roman" w:hAnsi="Times New Roman" w:cs="Times New Roman"/>
          <w:b/>
          <w:color w:val="000000"/>
          <w:sz w:val="32"/>
          <w:szCs w:val="24"/>
          <w:shd w:val="clear" w:color="auto" w:fill="FFFFFF"/>
        </w:rPr>
        <w:t>:</w:t>
      </w:r>
    </w:p>
    <w:p w14:paraId="0B191A48" w14:textId="5D11EB6F" w:rsidR="00133BB7" w:rsidRDefault="00133BB7" w:rsidP="00456B8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381F2C5" w14:textId="77777777" w:rsidR="00133BB7" w:rsidRDefault="00133BB7" w:rsidP="00456B8A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17438F4" w14:textId="77777777" w:rsidR="00456B8A" w:rsidRPr="006F7F16" w:rsidRDefault="00456B8A" w:rsidP="000D43A8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56B8A" w:rsidRPr="006F7F16" w:rsidSect="00052D8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lpdrum Passi">
    <w15:presenceInfo w15:providerId="Windows Live" w15:userId="a554af2b842843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23"/>
    <w:rsid w:val="000016EC"/>
    <w:rsid w:val="00052D8E"/>
    <w:rsid w:val="000572BD"/>
    <w:rsid w:val="00061FBA"/>
    <w:rsid w:val="000853BF"/>
    <w:rsid w:val="000C2DE1"/>
    <w:rsid w:val="000D43A8"/>
    <w:rsid w:val="000D72B4"/>
    <w:rsid w:val="00105F32"/>
    <w:rsid w:val="00133BB7"/>
    <w:rsid w:val="001603DE"/>
    <w:rsid w:val="00186CB7"/>
    <w:rsid w:val="001A4AD0"/>
    <w:rsid w:val="001B258A"/>
    <w:rsid w:val="001D63CF"/>
    <w:rsid w:val="001E206D"/>
    <w:rsid w:val="001E78D0"/>
    <w:rsid w:val="00201F80"/>
    <w:rsid w:val="00205D9B"/>
    <w:rsid w:val="00221127"/>
    <w:rsid w:val="0028314C"/>
    <w:rsid w:val="00286A5B"/>
    <w:rsid w:val="0029102A"/>
    <w:rsid w:val="003059F9"/>
    <w:rsid w:val="0031563E"/>
    <w:rsid w:val="00315870"/>
    <w:rsid w:val="00332010"/>
    <w:rsid w:val="00352744"/>
    <w:rsid w:val="0036357A"/>
    <w:rsid w:val="003A7864"/>
    <w:rsid w:val="003C1129"/>
    <w:rsid w:val="003D1974"/>
    <w:rsid w:val="003F3D89"/>
    <w:rsid w:val="0040297C"/>
    <w:rsid w:val="00411C2C"/>
    <w:rsid w:val="00456B8A"/>
    <w:rsid w:val="00461419"/>
    <w:rsid w:val="00465864"/>
    <w:rsid w:val="00486A4C"/>
    <w:rsid w:val="004A052E"/>
    <w:rsid w:val="004E7A7D"/>
    <w:rsid w:val="004F57D5"/>
    <w:rsid w:val="005136E2"/>
    <w:rsid w:val="00530CD0"/>
    <w:rsid w:val="005A7DEA"/>
    <w:rsid w:val="005B5044"/>
    <w:rsid w:val="005D7615"/>
    <w:rsid w:val="005D7B23"/>
    <w:rsid w:val="006239BB"/>
    <w:rsid w:val="00626F1B"/>
    <w:rsid w:val="006C1D34"/>
    <w:rsid w:val="006D29FD"/>
    <w:rsid w:val="006F7F16"/>
    <w:rsid w:val="007127B9"/>
    <w:rsid w:val="00716BE0"/>
    <w:rsid w:val="00755EF4"/>
    <w:rsid w:val="0076724F"/>
    <w:rsid w:val="00767847"/>
    <w:rsid w:val="007974D7"/>
    <w:rsid w:val="007A1220"/>
    <w:rsid w:val="00847992"/>
    <w:rsid w:val="00864ACF"/>
    <w:rsid w:val="00893D8D"/>
    <w:rsid w:val="00896F83"/>
    <w:rsid w:val="0090228F"/>
    <w:rsid w:val="00920392"/>
    <w:rsid w:val="00946174"/>
    <w:rsid w:val="009928DC"/>
    <w:rsid w:val="009B0E89"/>
    <w:rsid w:val="009D1138"/>
    <w:rsid w:val="009F6078"/>
    <w:rsid w:val="00A00EDC"/>
    <w:rsid w:val="00A05063"/>
    <w:rsid w:val="00A10F2B"/>
    <w:rsid w:val="00A54480"/>
    <w:rsid w:val="00A7245A"/>
    <w:rsid w:val="00A72F6B"/>
    <w:rsid w:val="00AD7591"/>
    <w:rsid w:val="00AE78E6"/>
    <w:rsid w:val="00AF09FE"/>
    <w:rsid w:val="00B03E36"/>
    <w:rsid w:val="00B12351"/>
    <w:rsid w:val="00B202E5"/>
    <w:rsid w:val="00B9400C"/>
    <w:rsid w:val="00BC3E95"/>
    <w:rsid w:val="00BC727C"/>
    <w:rsid w:val="00BE5269"/>
    <w:rsid w:val="00BF66BB"/>
    <w:rsid w:val="00C358DC"/>
    <w:rsid w:val="00D33ADD"/>
    <w:rsid w:val="00D52680"/>
    <w:rsid w:val="00D557E5"/>
    <w:rsid w:val="00D62FE7"/>
    <w:rsid w:val="00D74323"/>
    <w:rsid w:val="00D8076B"/>
    <w:rsid w:val="00D82E59"/>
    <w:rsid w:val="00D87933"/>
    <w:rsid w:val="00DA7E07"/>
    <w:rsid w:val="00DB6E71"/>
    <w:rsid w:val="00E03F24"/>
    <w:rsid w:val="00E07025"/>
    <w:rsid w:val="00E46214"/>
    <w:rsid w:val="00E62544"/>
    <w:rsid w:val="00E9053E"/>
    <w:rsid w:val="00EA0B69"/>
    <w:rsid w:val="00EA77E2"/>
    <w:rsid w:val="00EC300B"/>
    <w:rsid w:val="00F267AF"/>
    <w:rsid w:val="00F34AB7"/>
    <w:rsid w:val="00F61532"/>
    <w:rsid w:val="00F66227"/>
    <w:rsid w:val="00F77E49"/>
    <w:rsid w:val="00FB252C"/>
    <w:rsid w:val="00FD2441"/>
    <w:rsid w:val="00FD530C"/>
    <w:rsid w:val="00FE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1FEB"/>
  <w15:docId w15:val="{A144AAA0-1F70-4D73-A498-F28AA183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3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DefaultParagraphFont"/>
    <w:rsid w:val="00755EF4"/>
  </w:style>
  <w:style w:type="character" w:styleId="Hyperlink">
    <w:name w:val="Hyperlink"/>
    <w:basedOn w:val="DefaultParagraphFont"/>
    <w:uiPriority w:val="99"/>
    <w:semiHidden/>
    <w:unhideWhenUsed/>
    <w:rsid w:val="00755EF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86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11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1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BF07E-5D47-45CF-B2ED-87295BE15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</dc:creator>
  <cp:lastModifiedBy>sandip gosswami</cp:lastModifiedBy>
  <cp:revision>17</cp:revision>
  <dcterms:created xsi:type="dcterms:W3CDTF">2018-11-14T23:58:00Z</dcterms:created>
  <dcterms:modified xsi:type="dcterms:W3CDTF">2018-11-18T17:12:00Z</dcterms:modified>
</cp:coreProperties>
</file>